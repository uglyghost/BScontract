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DF12" w14:textId="77777777" w:rsidR="00B74D62" w:rsidRDefault="00B74D62"/>
    <w:p w14:paraId="64C895E5" w14:textId="0CAF705A" w:rsidR="00B74D62" w:rsidRDefault="005910B2">
      <w:pPr>
        <w:jc w:val="center"/>
        <w:rPr>
          <w:b/>
          <w:bCs/>
          <w:sz w:val="36"/>
          <w:szCs w:val="36"/>
        </w:rPr>
      </w:pPr>
      <w:r>
        <w:rPr>
          <w:rFonts w:hint="eastAsia"/>
          <w:b/>
          <w:bCs/>
          <w:sz w:val="36"/>
          <w:szCs w:val="36"/>
        </w:rPr>
        <w:t>xxxx</w:t>
      </w:r>
      <w:r>
        <w:rPr>
          <w:rFonts w:hint="eastAsia"/>
          <w:b/>
          <w:bCs/>
          <w:sz w:val="36"/>
          <w:szCs w:val="36"/>
        </w:rPr>
        <w:t>项目</w:t>
      </w:r>
    </w:p>
    <w:p w14:paraId="7E2B62A8" w14:textId="77777777" w:rsidR="00B74D62" w:rsidRDefault="00000000">
      <w:pPr>
        <w:jc w:val="center"/>
        <w:rPr>
          <w:b/>
          <w:bCs/>
          <w:sz w:val="36"/>
          <w:szCs w:val="36"/>
        </w:rPr>
      </w:pPr>
      <w:r>
        <w:rPr>
          <w:rFonts w:hint="eastAsia"/>
          <w:b/>
          <w:bCs/>
          <w:sz w:val="36"/>
          <w:szCs w:val="36"/>
        </w:rPr>
        <w:t>效果图制作协议书</w:t>
      </w:r>
    </w:p>
    <w:p w14:paraId="6174B985" w14:textId="77777777" w:rsidR="00B74D62" w:rsidRDefault="00B74D62"/>
    <w:p w14:paraId="55FE1222" w14:textId="77777777" w:rsidR="00B74D62" w:rsidRDefault="00B74D62">
      <w:pPr>
        <w:spacing w:line="360" w:lineRule="auto"/>
        <w:jc w:val="center"/>
        <w:rPr>
          <w:b/>
          <w:sz w:val="32"/>
          <w:szCs w:val="32"/>
        </w:rPr>
      </w:pPr>
    </w:p>
    <w:p w14:paraId="0F0A94FF" w14:textId="77777777" w:rsidR="00B74D62" w:rsidRDefault="00000000">
      <w:pPr>
        <w:spacing w:line="360" w:lineRule="auto"/>
        <w:rPr>
          <w:bCs/>
          <w:sz w:val="28"/>
          <w:szCs w:val="28"/>
        </w:rPr>
      </w:pPr>
      <w:r>
        <w:rPr>
          <w:rFonts w:hint="eastAsia"/>
          <w:bCs/>
          <w:sz w:val="28"/>
          <w:szCs w:val="28"/>
        </w:rPr>
        <w:t>合同编号：</w:t>
      </w:r>
    </w:p>
    <w:p w14:paraId="2402AAAB" w14:textId="77777777" w:rsidR="00B74D62" w:rsidRDefault="00B74D62">
      <w:pPr>
        <w:spacing w:line="360" w:lineRule="auto"/>
        <w:rPr>
          <w:bCs/>
          <w:sz w:val="28"/>
          <w:szCs w:val="28"/>
        </w:rPr>
      </w:pPr>
    </w:p>
    <w:p w14:paraId="155A2629" w14:textId="14067648" w:rsidR="00B74D62" w:rsidRDefault="00000000">
      <w:pPr>
        <w:spacing w:line="360" w:lineRule="auto"/>
        <w:rPr>
          <w:b/>
          <w:sz w:val="28"/>
          <w:szCs w:val="28"/>
        </w:rPr>
      </w:pPr>
      <w:r>
        <w:rPr>
          <w:rFonts w:hint="eastAsia"/>
          <w:b/>
          <w:sz w:val="28"/>
          <w:szCs w:val="28"/>
        </w:rPr>
        <w:t>委托单位：</w:t>
      </w:r>
      <w:r w:rsidR="005910B2">
        <w:rPr>
          <w:rFonts w:hint="eastAsia"/>
          <w:b/>
          <w:sz w:val="28"/>
          <w:szCs w:val="28"/>
        </w:rPr>
        <w:t>xxx</w:t>
      </w:r>
      <w:r>
        <w:rPr>
          <w:rFonts w:hint="eastAsia"/>
          <w:b/>
          <w:sz w:val="28"/>
          <w:szCs w:val="28"/>
        </w:rPr>
        <w:t>有限责任公司</w:t>
      </w:r>
      <w:r>
        <w:rPr>
          <w:rFonts w:hint="eastAsia"/>
          <w:b/>
          <w:sz w:val="28"/>
          <w:szCs w:val="28"/>
        </w:rPr>
        <w:t xml:space="preserve">  </w:t>
      </w:r>
      <w:r>
        <w:rPr>
          <w:rFonts w:hint="eastAsia"/>
          <w:b/>
          <w:sz w:val="28"/>
          <w:szCs w:val="28"/>
        </w:rPr>
        <w:t>（简称甲方）</w:t>
      </w:r>
    </w:p>
    <w:p w14:paraId="3E76A3AC" w14:textId="77777777" w:rsidR="00B74D62" w:rsidRDefault="00B74D62">
      <w:pPr>
        <w:spacing w:line="360" w:lineRule="auto"/>
        <w:ind w:right="640"/>
        <w:rPr>
          <w:b/>
          <w:sz w:val="28"/>
          <w:szCs w:val="28"/>
        </w:rPr>
      </w:pPr>
    </w:p>
    <w:p w14:paraId="6871E0D6" w14:textId="2966466A" w:rsidR="00B74D62" w:rsidRDefault="00000000">
      <w:pPr>
        <w:spacing w:line="360" w:lineRule="auto"/>
        <w:rPr>
          <w:b/>
          <w:sz w:val="28"/>
          <w:szCs w:val="28"/>
        </w:rPr>
      </w:pPr>
      <w:r>
        <w:rPr>
          <w:rFonts w:hint="eastAsia"/>
          <w:b/>
          <w:sz w:val="28"/>
          <w:szCs w:val="28"/>
        </w:rPr>
        <w:t>受托单位：</w:t>
      </w:r>
      <w:r w:rsidR="009E7262">
        <w:rPr>
          <w:rFonts w:hint="eastAsia"/>
          <w:b/>
          <w:sz w:val="28"/>
          <w:szCs w:val="28"/>
        </w:rPr>
        <w:t>yyy</w:t>
      </w:r>
      <w:r>
        <w:rPr>
          <w:b/>
          <w:sz w:val="28"/>
          <w:szCs w:val="28"/>
        </w:rPr>
        <w:t>有限公司</w:t>
      </w:r>
      <w:r>
        <w:rPr>
          <w:rFonts w:hint="eastAsia"/>
          <w:b/>
          <w:sz w:val="28"/>
          <w:szCs w:val="28"/>
        </w:rPr>
        <w:t>（简称乙方）</w:t>
      </w:r>
    </w:p>
    <w:p w14:paraId="73CB6C66" w14:textId="77777777" w:rsidR="00B74D62" w:rsidRDefault="00B74D62">
      <w:pPr>
        <w:spacing w:line="360" w:lineRule="auto"/>
        <w:rPr>
          <w:szCs w:val="21"/>
        </w:rPr>
      </w:pPr>
    </w:p>
    <w:p w14:paraId="5E0A6C28" w14:textId="1CDC18DB" w:rsidR="00B74D62" w:rsidRDefault="00000000">
      <w:pPr>
        <w:spacing w:line="360" w:lineRule="auto"/>
        <w:ind w:firstLineChars="200" w:firstLine="480"/>
        <w:rPr>
          <w:sz w:val="24"/>
          <w:szCs w:val="24"/>
        </w:rPr>
      </w:pPr>
      <w:r>
        <w:rPr>
          <w:rFonts w:hint="eastAsia"/>
          <w:sz w:val="24"/>
          <w:szCs w:val="24"/>
        </w:rPr>
        <w:t>根据《中华人民共和国合同法》，甲乙双方本着自愿平等、互惠合作的原则，就</w:t>
      </w:r>
      <w:r>
        <w:rPr>
          <w:sz w:val="24"/>
          <w:szCs w:val="24"/>
        </w:rPr>
        <w:t xml:space="preserve"> </w:t>
      </w:r>
      <w:r w:rsidR="005910B2">
        <w:rPr>
          <w:rFonts w:hint="eastAsia"/>
          <w:sz w:val="24"/>
          <w:szCs w:val="24"/>
          <w:u w:val="single" w:color="000000"/>
        </w:rPr>
        <w:t>xxxx</w:t>
      </w:r>
      <w:r>
        <w:rPr>
          <w:rFonts w:hint="eastAsia"/>
          <w:sz w:val="24"/>
          <w:szCs w:val="24"/>
        </w:rPr>
        <w:t>项目效果图制作达成一致意愿，签订本合同。</w:t>
      </w:r>
    </w:p>
    <w:p w14:paraId="50E411F9" w14:textId="77777777" w:rsidR="00B74D62" w:rsidRDefault="00B74D62">
      <w:pPr>
        <w:pStyle w:val="3"/>
      </w:pPr>
    </w:p>
    <w:p w14:paraId="58925652" w14:textId="2DCC1323" w:rsidR="00B74D62" w:rsidRDefault="00000000">
      <w:pPr>
        <w:numPr>
          <w:ilvl w:val="0"/>
          <w:numId w:val="1"/>
        </w:numPr>
        <w:suppressAutoHyphens/>
        <w:spacing w:line="360" w:lineRule="auto"/>
        <w:ind w:right="640"/>
        <w:rPr>
          <w:sz w:val="24"/>
          <w:szCs w:val="24"/>
        </w:rPr>
      </w:pPr>
      <w:r>
        <w:rPr>
          <w:rFonts w:hint="eastAsia"/>
          <w:sz w:val="24"/>
          <w:szCs w:val="24"/>
        </w:rPr>
        <w:t>项目名称：</w:t>
      </w:r>
      <w:r w:rsidR="005910B2">
        <w:rPr>
          <w:rFonts w:hint="eastAsia"/>
          <w:sz w:val="24"/>
          <w:szCs w:val="24"/>
        </w:rPr>
        <w:t>xxxx</w:t>
      </w:r>
      <w:r w:rsidR="005910B2">
        <w:rPr>
          <w:rFonts w:hint="eastAsia"/>
          <w:sz w:val="24"/>
          <w:szCs w:val="24"/>
        </w:rPr>
        <w:t>中心</w:t>
      </w:r>
      <w:r>
        <w:rPr>
          <w:rFonts w:hint="eastAsia"/>
          <w:sz w:val="24"/>
          <w:szCs w:val="24"/>
        </w:rPr>
        <w:t>效果图</w:t>
      </w:r>
    </w:p>
    <w:p w14:paraId="010671F7" w14:textId="77777777" w:rsidR="00B74D62" w:rsidRDefault="00000000">
      <w:pPr>
        <w:suppressAutoHyphens/>
        <w:spacing w:line="360" w:lineRule="auto"/>
        <w:ind w:right="640"/>
        <w:rPr>
          <w:sz w:val="24"/>
          <w:szCs w:val="24"/>
        </w:rPr>
      </w:pPr>
      <w:r>
        <w:rPr>
          <w:rFonts w:hint="eastAsia"/>
          <w:sz w:val="24"/>
          <w:szCs w:val="24"/>
        </w:rPr>
        <w:t>二、制作周期：</w:t>
      </w:r>
    </w:p>
    <w:p w14:paraId="6F4ED2F7" w14:textId="77777777" w:rsidR="00B74D62" w:rsidRDefault="00000000">
      <w:pPr>
        <w:spacing w:line="360" w:lineRule="auto"/>
        <w:ind w:right="640"/>
        <w:rPr>
          <w:sz w:val="24"/>
          <w:szCs w:val="24"/>
        </w:rPr>
      </w:pPr>
      <w:r>
        <w:rPr>
          <w:rFonts w:hint="eastAsia"/>
          <w:sz w:val="24"/>
          <w:szCs w:val="24"/>
        </w:rPr>
        <w:t>1.</w:t>
      </w:r>
      <w:r>
        <w:rPr>
          <w:rFonts w:hint="eastAsia"/>
          <w:sz w:val="24"/>
          <w:szCs w:val="24"/>
        </w:rPr>
        <w:t>第一阶段：</w:t>
      </w:r>
      <w:ins w:id="0" w:author="SY" w:date="2020-05-28T09:54:00Z">
        <w:r>
          <w:rPr>
            <w:rFonts w:hint="eastAsia"/>
            <w:sz w:val="24"/>
            <w:szCs w:val="24"/>
          </w:rPr>
          <w:t>甲乙双方签订正式合同后，</w:t>
        </w:r>
      </w:ins>
      <w:r>
        <w:rPr>
          <w:rFonts w:hint="eastAsia"/>
          <w:sz w:val="24"/>
          <w:szCs w:val="24"/>
        </w:rPr>
        <w:t>甲方</w:t>
      </w:r>
      <w:ins w:id="1" w:author="SY" w:date="2020-05-28T09:55:00Z">
        <w:r>
          <w:rPr>
            <w:rFonts w:hint="eastAsia"/>
            <w:sz w:val="24"/>
            <w:szCs w:val="24"/>
          </w:rPr>
          <w:t>根据乙方书面通知</w:t>
        </w:r>
      </w:ins>
      <w:r>
        <w:rPr>
          <w:rFonts w:hint="eastAsia"/>
          <w:sz w:val="24"/>
          <w:szCs w:val="24"/>
        </w:rPr>
        <w:t>提供整套项目三维效果图制作所需资料（建筑及景观平面立面</w:t>
      </w:r>
      <w:r>
        <w:rPr>
          <w:rFonts w:hint="eastAsia"/>
          <w:sz w:val="24"/>
          <w:szCs w:val="24"/>
        </w:rPr>
        <w:t>CAD</w:t>
      </w:r>
      <w:r>
        <w:rPr>
          <w:rFonts w:hint="eastAsia"/>
          <w:sz w:val="24"/>
          <w:szCs w:val="24"/>
        </w:rPr>
        <w:t>、角度要求、渲染要求以及参考图等），</w:t>
      </w:r>
      <w:del w:id="2" w:author="SY" w:date="2020-05-28T09:55:00Z">
        <w:r>
          <w:rPr>
            <w:rFonts w:hint="eastAsia"/>
            <w:sz w:val="24"/>
            <w:szCs w:val="24"/>
          </w:rPr>
          <w:delText>然后甲、乙双方签订正式合同后，</w:delText>
        </w:r>
      </w:del>
      <w:r>
        <w:rPr>
          <w:rFonts w:hint="eastAsia"/>
          <w:sz w:val="24"/>
          <w:szCs w:val="24"/>
        </w:rPr>
        <w:t>乙方开始制作</w:t>
      </w:r>
      <w:ins w:id="3" w:author="SY" w:date="2020-05-28T09:55:00Z">
        <w:r>
          <w:rPr>
            <w:rFonts w:hint="eastAsia"/>
            <w:sz w:val="24"/>
            <w:szCs w:val="24"/>
          </w:rPr>
          <w:t>工作</w:t>
        </w:r>
      </w:ins>
      <w:r>
        <w:rPr>
          <w:rFonts w:hint="eastAsia"/>
          <w:sz w:val="24"/>
          <w:szCs w:val="24"/>
        </w:rPr>
        <w:t>；</w:t>
      </w:r>
    </w:p>
    <w:p w14:paraId="3E003D73" w14:textId="77777777" w:rsidR="00B74D62" w:rsidRDefault="00000000">
      <w:pPr>
        <w:spacing w:line="360" w:lineRule="auto"/>
        <w:ind w:right="640"/>
        <w:rPr>
          <w:sz w:val="24"/>
          <w:szCs w:val="24"/>
        </w:rPr>
      </w:pPr>
      <w:r>
        <w:rPr>
          <w:rFonts w:hint="eastAsia"/>
          <w:sz w:val="24"/>
          <w:szCs w:val="24"/>
        </w:rPr>
        <w:t>2.</w:t>
      </w:r>
      <w:r>
        <w:rPr>
          <w:rFonts w:hint="eastAsia"/>
          <w:sz w:val="24"/>
          <w:szCs w:val="24"/>
        </w:rPr>
        <w:t>第二阶段：甲方</w:t>
      </w:r>
      <w:ins w:id="4" w:author="SY" w:date="2020-05-28T09:55:00Z">
        <w:r>
          <w:rPr>
            <w:rFonts w:hint="eastAsia"/>
            <w:sz w:val="24"/>
            <w:szCs w:val="24"/>
          </w:rPr>
          <w:t>书面</w:t>
        </w:r>
      </w:ins>
      <w:r>
        <w:rPr>
          <w:rFonts w:hint="eastAsia"/>
          <w:sz w:val="24"/>
          <w:szCs w:val="24"/>
        </w:rPr>
        <w:t>确定所有模型及角度后，乙方在</w:t>
      </w:r>
      <w:r>
        <w:rPr>
          <w:rFonts w:hint="eastAsia"/>
          <w:sz w:val="24"/>
          <w:szCs w:val="24"/>
        </w:rPr>
        <w:t>10</w:t>
      </w:r>
      <w:r>
        <w:rPr>
          <w:rFonts w:hint="eastAsia"/>
          <w:sz w:val="24"/>
          <w:szCs w:val="24"/>
        </w:rPr>
        <w:t>个工作日内以</w:t>
      </w:r>
      <w:r>
        <w:rPr>
          <w:rFonts w:hint="eastAsia"/>
          <w:sz w:val="24"/>
          <w:szCs w:val="24"/>
        </w:rPr>
        <w:t>JPG</w:t>
      </w:r>
      <w:r>
        <w:rPr>
          <w:rFonts w:hint="eastAsia"/>
          <w:sz w:val="24"/>
          <w:szCs w:val="24"/>
        </w:rPr>
        <w:t>电子文件格式将最终成品效果图文件提交给甲方</w:t>
      </w:r>
      <w:ins w:id="5" w:author="SY" w:date="2020-05-28T09:55:00Z">
        <w:r>
          <w:rPr>
            <w:rFonts w:hint="eastAsia"/>
            <w:sz w:val="24"/>
            <w:szCs w:val="24"/>
          </w:rPr>
          <w:t>验收</w:t>
        </w:r>
      </w:ins>
      <w:r>
        <w:rPr>
          <w:rFonts w:hint="eastAsia"/>
          <w:sz w:val="24"/>
          <w:szCs w:val="24"/>
        </w:rPr>
        <w:t>（注：不拷贝</w:t>
      </w:r>
      <w:r>
        <w:rPr>
          <w:rFonts w:hint="eastAsia"/>
          <w:sz w:val="24"/>
          <w:szCs w:val="24"/>
        </w:rPr>
        <w:t>3Dmax</w:t>
      </w:r>
      <w:r>
        <w:rPr>
          <w:rFonts w:hint="eastAsia"/>
          <w:sz w:val="24"/>
          <w:szCs w:val="24"/>
        </w:rPr>
        <w:t>模型与</w:t>
      </w:r>
      <w:r>
        <w:rPr>
          <w:rFonts w:hint="eastAsia"/>
          <w:sz w:val="24"/>
          <w:szCs w:val="24"/>
        </w:rPr>
        <w:t>PSD</w:t>
      </w:r>
      <w:r>
        <w:rPr>
          <w:rFonts w:hint="eastAsia"/>
          <w:sz w:val="24"/>
          <w:szCs w:val="24"/>
        </w:rPr>
        <w:t>原始文件）。</w:t>
      </w:r>
    </w:p>
    <w:p w14:paraId="2A424390" w14:textId="77777777" w:rsidR="00B74D62" w:rsidRDefault="00000000">
      <w:pPr>
        <w:suppressAutoHyphens/>
        <w:spacing w:line="360" w:lineRule="auto"/>
        <w:ind w:right="640"/>
        <w:rPr>
          <w:sz w:val="24"/>
          <w:szCs w:val="24"/>
        </w:rPr>
      </w:pPr>
      <w:r>
        <w:rPr>
          <w:rFonts w:hint="eastAsia"/>
          <w:sz w:val="24"/>
          <w:szCs w:val="24"/>
        </w:rPr>
        <w:t>三、制作费用及支付方式：</w:t>
      </w:r>
    </w:p>
    <w:p w14:paraId="4B26BC89" w14:textId="77777777" w:rsidR="00B74D62" w:rsidRDefault="00000000">
      <w:pPr>
        <w:numPr>
          <w:ilvl w:val="0"/>
          <w:numId w:val="2"/>
        </w:numPr>
        <w:suppressAutoHyphens/>
        <w:spacing w:line="360" w:lineRule="auto"/>
        <w:ind w:right="640"/>
        <w:rPr>
          <w:sz w:val="24"/>
          <w:szCs w:val="24"/>
        </w:rPr>
      </w:pPr>
      <w:r>
        <w:rPr>
          <w:rFonts w:hint="eastAsia"/>
          <w:sz w:val="24"/>
          <w:szCs w:val="24"/>
        </w:rPr>
        <w:t>制作费：</w:t>
      </w:r>
    </w:p>
    <w:tbl>
      <w:tblPr>
        <w:tblW w:w="10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6"/>
        <w:gridCol w:w="2135"/>
        <w:gridCol w:w="2521"/>
        <w:gridCol w:w="2512"/>
      </w:tblGrid>
      <w:tr w:rsidR="00B74D62" w14:paraId="4A9B0FDE" w14:textId="77777777">
        <w:tc>
          <w:tcPr>
            <w:tcW w:w="2906" w:type="dxa"/>
          </w:tcPr>
          <w:p w14:paraId="281BA9B7" w14:textId="77777777" w:rsidR="00B74D62" w:rsidRDefault="00000000">
            <w:pPr>
              <w:spacing w:line="360" w:lineRule="auto"/>
              <w:jc w:val="center"/>
              <w:rPr>
                <w:rFonts w:ascii="宋体" w:hAnsi="宋体"/>
                <w:bCs/>
                <w:sz w:val="24"/>
                <w:szCs w:val="24"/>
              </w:rPr>
            </w:pPr>
            <w:r>
              <w:rPr>
                <w:rFonts w:ascii="宋体" w:hAnsi="宋体" w:hint="eastAsia"/>
                <w:bCs/>
                <w:sz w:val="24"/>
                <w:szCs w:val="24"/>
              </w:rPr>
              <w:t>效果图类型</w:t>
            </w:r>
          </w:p>
        </w:tc>
        <w:tc>
          <w:tcPr>
            <w:tcW w:w="2135" w:type="dxa"/>
          </w:tcPr>
          <w:p w14:paraId="484A9212" w14:textId="77777777" w:rsidR="00B74D62" w:rsidRDefault="00000000">
            <w:pPr>
              <w:spacing w:line="360" w:lineRule="auto"/>
              <w:jc w:val="center"/>
              <w:rPr>
                <w:rFonts w:ascii="宋体" w:hAnsi="宋体"/>
                <w:bCs/>
                <w:sz w:val="24"/>
                <w:szCs w:val="24"/>
              </w:rPr>
            </w:pPr>
            <w:r>
              <w:rPr>
                <w:rFonts w:ascii="宋体" w:hAnsi="宋体" w:hint="eastAsia"/>
                <w:bCs/>
                <w:sz w:val="24"/>
                <w:szCs w:val="24"/>
              </w:rPr>
              <w:t>张数/张</w:t>
            </w:r>
          </w:p>
        </w:tc>
        <w:tc>
          <w:tcPr>
            <w:tcW w:w="2521" w:type="dxa"/>
          </w:tcPr>
          <w:p w14:paraId="6FD2860B" w14:textId="77777777" w:rsidR="00B74D62" w:rsidRDefault="00000000">
            <w:pPr>
              <w:spacing w:line="360" w:lineRule="auto"/>
              <w:jc w:val="center"/>
              <w:rPr>
                <w:rFonts w:ascii="宋体" w:hAnsi="宋体"/>
                <w:bCs/>
                <w:sz w:val="24"/>
                <w:szCs w:val="24"/>
              </w:rPr>
            </w:pPr>
            <w:r>
              <w:rPr>
                <w:rFonts w:ascii="宋体" w:hAnsi="宋体" w:hint="eastAsia"/>
                <w:bCs/>
                <w:sz w:val="24"/>
                <w:szCs w:val="24"/>
              </w:rPr>
              <w:t>单价/元</w:t>
            </w:r>
          </w:p>
        </w:tc>
        <w:tc>
          <w:tcPr>
            <w:tcW w:w="2512" w:type="dxa"/>
          </w:tcPr>
          <w:p w14:paraId="7A6D351A" w14:textId="77777777" w:rsidR="00B74D62" w:rsidRDefault="00000000">
            <w:pPr>
              <w:spacing w:line="360" w:lineRule="auto"/>
              <w:jc w:val="center"/>
              <w:rPr>
                <w:rFonts w:ascii="宋体" w:hAnsi="宋体"/>
                <w:bCs/>
                <w:sz w:val="24"/>
                <w:szCs w:val="24"/>
              </w:rPr>
            </w:pPr>
            <w:r>
              <w:rPr>
                <w:rFonts w:ascii="宋体" w:hAnsi="宋体" w:hint="eastAsia"/>
                <w:bCs/>
                <w:sz w:val="24"/>
                <w:szCs w:val="24"/>
              </w:rPr>
              <w:t>小计</w:t>
            </w:r>
          </w:p>
        </w:tc>
      </w:tr>
      <w:tr w:rsidR="00B74D62" w14:paraId="5766087F" w14:textId="77777777">
        <w:tc>
          <w:tcPr>
            <w:tcW w:w="2906" w:type="dxa"/>
          </w:tcPr>
          <w:p w14:paraId="39BCA75E" w14:textId="77777777" w:rsidR="00B74D62" w:rsidRDefault="00000000">
            <w:pPr>
              <w:spacing w:line="360" w:lineRule="auto"/>
              <w:ind w:firstLineChars="300" w:firstLine="720"/>
              <w:rPr>
                <w:rFonts w:ascii="宋体" w:hAnsi="宋体"/>
                <w:bCs/>
                <w:sz w:val="24"/>
                <w:szCs w:val="24"/>
              </w:rPr>
            </w:pPr>
            <w:r>
              <w:rPr>
                <w:rFonts w:ascii="宋体" w:hAnsi="宋体" w:hint="eastAsia"/>
                <w:bCs/>
                <w:sz w:val="24"/>
                <w:szCs w:val="24"/>
              </w:rPr>
              <w:t>建筑鸟瞰</w:t>
            </w:r>
          </w:p>
        </w:tc>
        <w:tc>
          <w:tcPr>
            <w:tcW w:w="2135" w:type="dxa"/>
          </w:tcPr>
          <w:p w14:paraId="156D9452" w14:textId="77777777" w:rsidR="00B74D62" w:rsidRDefault="00000000">
            <w:pPr>
              <w:spacing w:line="360" w:lineRule="auto"/>
              <w:jc w:val="center"/>
              <w:rPr>
                <w:rFonts w:ascii="宋体" w:hAnsi="宋体"/>
                <w:bCs/>
                <w:sz w:val="24"/>
                <w:szCs w:val="24"/>
              </w:rPr>
            </w:pPr>
            <w:r>
              <w:rPr>
                <w:rFonts w:ascii="宋体" w:hAnsi="宋体" w:hint="eastAsia"/>
                <w:bCs/>
                <w:sz w:val="24"/>
                <w:szCs w:val="24"/>
              </w:rPr>
              <w:t>1</w:t>
            </w:r>
          </w:p>
        </w:tc>
        <w:tc>
          <w:tcPr>
            <w:tcW w:w="2521" w:type="dxa"/>
          </w:tcPr>
          <w:p w14:paraId="27DFD918" w14:textId="77777777" w:rsidR="00B74D62" w:rsidRDefault="00000000">
            <w:pPr>
              <w:spacing w:line="360" w:lineRule="auto"/>
              <w:jc w:val="center"/>
              <w:rPr>
                <w:rFonts w:ascii="宋体" w:hAnsi="宋体"/>
                <w:bCs/>
                <w:sz w:val="24"/>
                <w:szCs w:val="24"/>
              </w:rPr>
            </w:pPr>
            <w:r>
              <w:rPr>
                <w:rFonts w:ascii="宋体" w:hAnsi="宋体" w:hint="eastAsia"/>
                <w:bCs/>
                <w:sz w:val="24"/>
                <w:szCs w:val="24"/>
              </w:rPr>
              <w:t>3000</w:t>
            </w:r>
          </w:p>
        </w:tc>
        <w:tc>
          <w:tcPr>
            <w:tcW w:w="2512" w:type="dxa"/>
          </w:tcPr>
          <w:p w14:paraId="51983640" w14:textId="77777777" w:rsidR="00B74D62" w:rsidRDefault="00000000">
            <w:pPr>
              <w:spacing w:line="360" w:lineRule="auto"/>
              <w:jc w:val="center"/>
              <w:rPr>
                <w:rFonts w:ascii="宋体" w:hAnsi="宋体"/>
                <w:bCs/>
                <w:sz w:val="24"/>
                <w:szCs w:val="24"/>
              </w:rPr>
            </w:pPr>
            <w:r>
              <w:rPr>
                <w:rFonts w:ascii="宋体" w:hAnsi="宋体" w:hint="eastAsia"/>
                <w:bCs/>
                <w:sz w:val="24"/>
                <w:szCs w:val="24"/>
              </w:rPr>
              <w:t>3000</w:t>
            </w:r>
          </w:p>
        </w:tc>
      </w:tr>
      <w:tr w:rsidR="00B74D62" w14:paraId="718FB8B3" w14:textId="77777777">
        <w:tc>
          <w:tcPr>
            <w:tcW w:w="2906" w:type="dxa"/>
          </w:tcPr>
          <w:p w14:paraId="0060C26A" w14:textId="77777777" w:rsidR="00B74D62" w:rsidRDefault="00000000">
            <w:pPr>
              <w:spacing w:line="360" w:lineRule="auto"/>
              <w:rPr>
                <w:rFonts w:ascii="宋体" w:hAnsi="宋体"/>
                <w:bCs/>
                <w:sz w:val="24"/>
                <w:szCs w:val="24"/>
              </w:rPr>
            </w:pPr>
            <w:r>
              <w:rPr>
                <w:rFonts w:ascii="宋体" w:hAnsi="宋体" w:hint="eastAsia"/>
                <w:bCs/>
                <w:sz w:val="24"/>
                <w:szCs w:val="24"/>
              </w:rPr>
              <w:t xml:space="preserve">      区位鸟瞰</w:t>
            </w:r>
          </w:p>
        </w:tc>
        <w:tc>
          <w:tcPr>
            <w:tcW w:w="2135" w:type="dxa"/>
          </w:tcPr>
          <w:p w14:paraId="1B0EFA8F" w14:textId="77777777" w:rsidR="00B74D62" w:rsidRDefault="00000000">
            <w:pPr>
              <w:spacing w:line="360" w:lineRule="auto"/>
              <w:jc w:val="center"/>
              <w:rPr>
                <w:rFonts w:ascii="宋体" w:hAnsi="宋体"/>
                <w:bCs/>
                <w:sz w:val="24"/>
                <w:szCs w:val="24"/>
              </w:rPr>
            </w:pPr>
            <w:r>
              <w:rPr>
                <w:rFonts w:ascii="宋体" w:hAnsi="宋体" w:hint="eastAsia"/>
                <w:bCs/>
                <w:sz w:val="24"/>
                <w:szCs w:val="24"/>
              </w:rPr>
              <w:t>1</w:t>
            </w:r>
          </w:p>
        </w:tc>
        <w:tc>
          <w:tcPr>
            <w:tcW w:w="2521" w:type="dxa"/>
          </w:tcPr>
          <w:p w14:paraId="28AEED36" w14:textId="77777777" w:rsidR="00B74D62" w:rsidRDefault="00000000">
            <w:pPr>
              <w:spacing w:line="360" w:lineRule="auto"/>
              <w:jc w:val="center"/>
              <w:rPr>
                <w:rFonts w:ascii="宋体" w:hAnsi="宋体"/>
                <w:bCs/>
                <w:sz w:val="24"/>
                <w:szCs w:val="24"/>
              </w:rPr>
            </w:pPr>
            <w:r>
              <w:rPr>
                <w:rFonts w:ascii="宋体" w:hAnsi="宋体" w:hint="eastAsia"/>
                <w:bCs/>
                <w:sz w:val="24"/>
                <w:szCs w:val="24"/>
              </w:rPr>
              <w:t>7000</w:t>
            </w:r>
          </w:p>
        </w:tc>
        <w:tc>
          <w:tcPr>
            <w:tcW w:w="2512" w:type="dxa"/>
          </w:tcPr>
          <w:p w14:paraId="59CEE763" w14:textId="77777777" w:rsidR="00B74D62" w:rsidRDefault="00000000">
            <w:pPr>
              <w:spacing w:line="360" w:lineRule="auto"/>
              <w:jc w:val="center"/>
              <w:rPr>
                <w:rFonts w:ascii="宋体" w:hAnsi="宋体"/>
                <w:bCs/>
                <w:sz w:val="24"/>
                <w:szCs w:val="24"/>
              </w:rPr>
            </w:pPr>
            <w:r>
              <w:rPr>
                <w:rFonts w:ascii="宋体" w:hAnsi="宋体" w:hint="eastAsia"/>
                <w:bCs/>
                <w:sz w:val="24"/>
                <w:szCs w:val="24"/>
              </w:rPr>
              <w:t>7000</w:t>
            </w:r>
          </w:p>
        </w:tc>
      </w:tr>
      <w:tr w:rsidR="00B74D62" w14:paraId="55B02596" w14:textId="77777777">
        <w:tc>
          <w:tcPr>
            <w:tcW w:w="2906" w:type="dxa"/>
          </w:tcPr>
          <w:p w14:paraId="31AD8EE8" w14:textId="77777777" w:rsidR="00B74D62" w:rsidRDefault="00000000">
            <w:pPr>
              <w:spacing w:line="360" w:lineRule="auto"/>
              <w:rPr>
                <w:rFonts w:ascii="宋体" w:hAnsi="宋体"/>
                <w:bCs/>
                <w:sz w:val="24"/>
                <w:szCs w:val="24"/>
              </w:rPr>
            </w:pPr>
            <w:r>
              <w:rPr>
                <w:rFonts w:ascii="宋体" w:hAnsi="宋体" w:hint="eastAsia"/>
                <w:bCs/>
                <w:sz w:val="24"/>
                <w:szCs w:val="24"/>
              </w:rPr>
              <w:lastRenderedPageBreak/>
              <w:t xml:space="preserve">        室外透视图</w:t>
            </w:r>
          </w:p>
        </w:tc>
        <w:tc>
          <w:tcPr>
            <w:tcW w:w="2135" w:type="dxa"/>
          </w:tcPr>
          <w:p w14:paraId="6A503910" w14:textId="77777777" w:rsidR="00B74D62" w:rsidRDefault="00000000">
            <w:pPr>
              <w:spacing w:line="360" w:lineRule="auto"/>
              <w:jc w:val="center"/>
              <w:rPr>
                <w:rFonts w:ascii="宋体" w:hAnsi="宋体"/>
                <w:bCs/>
                <w:sz w:val="24"/>
                <w:szCs w:val="24"/>
              </w:rPr>
            </w:pPr>
            <w:r>
              <w:rPr>
                <w:rFonts w:ascii="宋体" w:hAnsi="宋体" w:hint="eastAsia"/>
                <w:bCs/>
                <w:sz w:val="24"/>
                <w:szCs w:val="24"/>
              </w:rPr>
              <w:t>9</w:t>
            </w:r>
          </w:p>
        </w:tc>
        <w:tc>
          <w:tcPr>
            <w:tcW w:w="2521" w:type="dxa"/>
          </w:tcPr>
          <w:p w14:paraId="22AA1266" w14:textId="77777777" w:rsidR="00B74D62" w:rsidRDefault="00000000">
            <w:pPr>
              <w:spacing w:line="360" w:lineRule="auto"/>
              <w:jc w:val="center"/>
              <w:rPr>
                <w:rFonts w:ascii="宋体" w:hAnsi="宋体"/>
                <w:bCs/>
                <w:sz w:val="24"/>
                <w:szCs w:val="24"/>
              </w:rPr>
            </w:pPr>
            <w:r>
              <w:rPr>
                <w:rFonts w:ascii="宋体" w:hAnsi="宋体" w:hint="eastAsia"/>
                <w:bCs/>
                <w:sz w:val="24"/>
                <w:szCs w:val="24"/>
              </w:rPr>
              <w:t>1500</w:t>
            </w:r>
          </w:p>
        </w:tc>
        <w:tc>
          <w:tcPr>
            <w:tcW w:w="2512" w:type="dxa"/>
          </w:tcPr>
          <w:p w14:paraId="7190A8FF" w14:textId="77777777" w:rsidR="00B74D62" w:rsidRDefault="00000000">
            <w:pPr>
              <w:spacing w:line="360" w:lineRule="auto"/>
              <w:jc w:val="center"/>
              <w:rPr>
                <w:rFonts w:ascii="宋体" w:hAnsi="宋体"/>
                <w:bCs/>
                <w:sz w:val="24"/>
                <w:szCs w:val="24"/>
              </w:rPr>
            </w:pPr>
            <w:r>
              <w:rPr>
                <w:rFonts w:ascii="宋体" w:hAnsi="宋体" w:hint="eastAsia"/>
                <w:bCs/>
                <w:sz w:val="24"/>
                <w:szCs w:val="24"/>
              </w:rPr>
              <w:t>13500</w:t>
            </w:r>
          </w:p>
        </w:tc>
      </w:tr>
      <w:tr w:rsidR="00B74D62" w14:paraId="2B71A151" w14:textId="77777777">
        <w:tc>
          <w:tcPr>
            <w:tcW w:w="2906" w:type="dxa"/>
          </w:tcPr>
          <w:p w14:paraId="619EDB82" w14:textId="77777777" w:rsidR="00B74D62" w:rsidRDefault="00000000">
            <w:pPr>
              <w:spacing w:line="360" w:lineRule="auto"/>
              <w:ind w:firstLineChars="400" w:firstLine="960"/>
              <w:rPr>
                <w:rFonts w:ascii="宋体" w:hAnsi="宋体"/>
                <w:bCs/>
                <w:sz w:val="24"/>
                <w:szCs w:val="24"/>
              </w:rPr>
            </w:pPr>
            <w:r>
              <w:rPr>
                <w:rFonts w:ascii="宋体" w:hAnsi="宋体" w:hint="eastAsia"/>
                <w:bCs/>
                <w:sz w:val="24"/>
                <w:szCs w:val="24"/>
              </w:rPr>
              <w:t>室内效果图</w:t>
            </w:r>
          </w:p>
        </w:tc>
        <w:tc>
          <w:tcPr>
            <w:tcW w:w="2135" w:type="dxa"/>
          </w:tcPr>
          <w:p w14:paraId="2657F946" w14:textId="77777777" w:rsidR="00B74D62" w:rsidRDefault="00000000">
            <w:pPr>
              <w:spacing w:line="360" w:lineRule="auto"/>
              <w:jc w:val="center"/>
              <w:rPr>
                <w:rFonts w:ascii="宋体" w:hAnsi="宋体"/>
                <w:bCs/>
                <w:sz w:val="24"/>
                <w:szCs w:val="24"/>
              </w:rPr>
            </w:pPr>
            <w:r>
              <w:rPr>
                <w:rFonts w:ascii="宋体" w:hAnsi="宋体" w:hint="eastAsia"/>
                <w:bCs/>
                <w:sz w:val="24"/>
                <w:szCs w:val="24"/>
              </w:rPr>
              <w:t>13</w:t>
            </w:r>
          </w:p>
        </w:tc>
        <w:tc>
          <w:tcPr>
            <w:tcW w:w="2521" w:type="dxa"/>
          </w:tcPr>
          <w:p w14:paraId="1802AD40" w14:textId="77777777" w:rsidR="00B74D62" w:rsidRDefault="00000000">
            <w:pPr>
              <w:spacing w:line="360" w:lineRule="auto"/>
              <w:jc w:val="center"/>
              <w:rPr>
                <w:rFonts w:ascii="宋体" w:hAnsi="宋体"/>
                <w:bCs/>
                <w:sz w:val="24"/>
                <w:szCs w:val="24"/>
              </w:rPr>
            </w:pPr>
            <w:r>
              <w:rPr>
                <w:rFonts w:ascii="宋体" w:hAnsi="宋体" w:hint="eastAsia"/>
                <w:bCs/>
                <w:sz w:val="24"/>
                <w:szCs w:val="24"/>
              </w:rPr>
              <w:t>1500</w:t>
            </w:r>
          </w:p>
        </w:tc>
        <w:tc>
          <w:tcPr>
            <w:tcW w:w="2512" w:type="dxa"/>
          </w:tcPr>
          <w:p w14:paraId="39BD3A48" w14:textId="77777777" w:rsidR="00B74D62" w:rsidRDefault="00000000">
            <w:pPr>
              <w:spacing w:line="360" w:lineRule="auto"/>
              <w:jc w:val="center"/>
              <w:rPr>
                <w:rFonts w:ascii="宋体" w:hAnsi="宋体"/>
                <w:bCs/>
                <w:sz w:val="24"/>
                <w:szCs w:val="24"/>
              </w:rPr>
            </w:pPr>
            <w:r>
              <w:rPr>
                <w:rFonts w:ascii="宋体" w:hAnsi="宋体" w:hint="eastAsia"/>
                <w:bCs/>
                <w:sz w:val="24"/>
                <w:szCs w:val="24"/>
              </w:rPr>
              <w:t>19500</w:t>
            </w:r>
          </w:p>
        </w:tc>
      </w:tr>
      <w:tr w:rsidR="00B74D62" w14:paraId="7B5A93F9" w14:textId="77777777">
        <w:tc>
          <w:tcPr>
            <w:tcW w:w="2906" w:type="dxa"/>
          </w:tcPr>
          <w:p w14:paraId="41466D01" w14:textId="77777777" w:rsidR="00B74D62" w:rsidRDefault="00000000">
            <w:pPr>
              <w:spacing w:line="360" w:lineRule="auto"/>
              <w:ind w:firstLineChars="400" w:firstLine="960"/>
              <w:rPr>
                <w:rFonts w:ascii="宋体" w:hAnsi="宋体"/>
                <w:bCs/>
                <w:sz w:val="24"/>
                <w:szCs w:val="24"/>
              </w:rPr>
            </w:pPr>
            <w:r>
              <w:rPr>
                <w:rFonts w:ascii="宋体" w:hAnsi="宋体" w:hint="eastAsia"/>
                <w:bCs/>
                <w:sz w:val="24"/>
                <w:szCs w:val="24"/>
              </w:rPr>
              <w:t>渲染风格修改</w:t>
            </w:r>
          </w:p>
        </w:tc>
        <w:tc>
          <w:tcPr>
            <w:tcW w:w="2135" w:type="dxa"/>
          </w:tcPr>
          <w:p w14:paraId="45D08B44" w14:textId="77777777" w:rsidR="00B74D62" w:rsidRDefault="00000000">
            <w:pPr>
              <w:spacing w:line="360" w:lineRule="auto"/>
              <w:jc w:val="center"/>
              <w:rPr>
                <w:rFonts w:ascii="宋体" w:hAnsi="宋体"/>
                <w:bCs/>
                <w:sz w:val="24"/>
                <w:szCs w:val="24"/>
              </w:rPr>
            </w:pPr>
            <w:r>
              <w:rPr>
                <w:rFonts w:ascii="宋体" w:hAnsi="宋体" w:hint="eastAsia"/>
                <w:bCs/>
                <w:sz w:val="24"/>
                <w:szCs w:val="24"/>
              </w:rPr>
              <w:t>3</w:t>
            </w:r>
          </w:p>
        </w:tc>
        <w:tc>
          <w:tcPr>
            <w:tcW w:w="2521" w:type="dxa"/>
          </w:tcPr>
          <w:p w14:paraId="6C7B899D" w14:textId="77777777" w:rsidR="00B74D62" w:rsidRDefault="00000000">
            <w:pPr>
              <w:spacing w:line="360" w:lineRule="auto"/>
              <w:jc w:val="center"/>
              <w:rPr>
                <w:rFonts w:ascii="宋体" w:hAnsi="宋体"/>
                <w:bCs/>
                <w:sz w:val="24"/>
                <w:szCs w:val="24"/>
              </w:rPr>
            </w:pPr>
            <w:r>
              <w:rPr>
                <w:rFonts w:ascii="宋体" w:hAnsi="宋体" w:hint="eastAsia"/>
                <w:bCs/>
                <w:sz w:val="24"/>
                <w:szCs w:val="24"/>
              </w:rPr>
              <w:t>300</w:t>
            </w:r>
          </w:p>
        </w:tc>
        <w:tc>
          <w:tcPr>
            <w:tcW w:w="2512" w:type="dxa"/>
          </w:tcPr>
          <w:p w14:paraId="5A5B4B0A" w14:textId="77777777" w:rsidR="00B74D62" w:rsidRDefault="00000000">
            <w:pPr>
              <w:spacing w:line="360" w:lineRule="auto"/>
              <w:jc w:val="center"/>
              <w:rPr>
                <w:rFonts w:ascii="宋体" w:hAnsi="宋体"/>
                <w:bCs/>
                <w:sz w:val="24"/>
                <w:szCs w:val="24"/>
              </w:rPr>
            </w:pPr>
            <w:r>
              <w:rPr>
                <w:rFonts w:ascii="宋体" w:hAnsi="宋体" w:hint="eastAsia"/>
                <w:bCs/>
                <w:sz w:val="24"/>
                <w:szCs w:val="24"/>
              </w:rPr>
              <w:t>900</w:t>
            </w:r>
          </w:p>
        </w:tc>
      </w:tr>
      <w:tr w:rsidR="00B74D62" w14:paraId="17EEB18B" w14:textId="77777777">
        <w:trPr>
          <w:trHeight w:val="400"/>
        </w:trPr>
        <w:tc>
          <w:tcPr>
            <w:tcW w:w="2906" w:type="dxa"/>
            <w:vAlign w:val="center"/>
          </w:tcPr>
          <w:p w14:paraId="5CEBB363" w14:textId="77777777" w:rsidR="00B74D62" w:rsidRDefault="00000000">
            <w:pPr>
              <w:spacing w:line="360" w:lineRule="auto"/>
              <w:jc w:val="center"/>
              <w:rPr>
                <w:rFonts w:ascii="宋体" w:hAnsi="宋体"/>
                <w:bCs/>
                <w:sz w:val="24"/>
                <w:szCs w:val="24"/>
              </w:rPr>
            </w:pPr>
            <w:r>
              <w:rPr>
                <w:rFonts w:ascii="宋体" w:hAnsi="宋体" w:hint="eastAsia"/>
                <w:bCs/>
                <w:sz w:val="24"/>
                <w:szCs w:val="24"/>
              </w:rPr>
              <w:t xml:space="preserve"> </w:t>
            </w:r>
            <w:del w:id="6" w:author="SY" w:date="2020-05-28T09:57:00Z">
              <w:r>
                <w:rPr>
                  <w:rFonts w:ascii="宋体" w:hAnsi="宋体" w:hint="eastAsia"/>
                  <w:bCs/>
                  <w:sz w:val="24"/>
                  <w:szCs w:val="24"/>
                </w:rPr>
                <w:delText>合计</w:delText>
              </w:r>
            </w:del>
            <w:ins w:id="7" w:author="SY" w:date="2020-05-28T09:57:00Z">
              <w:r>
                <w:rPr>
                  <w:rFonts w:ascii="宋体" w:hAnsi="宋体" w:hint="eastAsia"/>
                  <w:bCs/>
                  <w:sz w:val="24"/>
                  <w:szCs w:val="24"/>
                </w:rPr>
                <w:t>制作费总金额</w:t>
              </w:r>
            </w:ins>
          </w:p>
        </w:tc>
        <w:tc>
          <w:tcPr>
            <w:tcW w:w="7168" w:type="dxa"/>
            <w:gridSpan w:val="3"/>
            <w:vAlign w:val="center"/>
          </w:tcPr>
          <w:p w14:paraId="594DC796" w14:textId="77777777" w:rsidR="00B74D62" w:rsidRDefault="00000000">
            <w:pPr>
              <w:spacing w:line="360" w:lineRule="auto"/>
              <w:jc w:val="center"/>
              <w:rPr>
                <w:rFonts w:ascii="宋体" w:hAnsi="宋体"/>
                <w:bCs/>
                <w:sz w:val="24"/>
                <w:szCs w:val="24"/>
              </w:rPr>
            </w:pPr>
            <w:ins w:id="8" w:author="SY" w:date="2020-05-28T09:57:00Z">
              <w:r>
                <w:rPr>
                  <w:rFonts w:ascii="宋体" w:hAnsi="宋体" w:hint="eastAsia"/>
                  <w:bCs/>
                  <w:sz w:val="24"/>
                  <w:szCs w:val="24"/>
                </w:rPr>
                <w:t>人民币</w:t>
              </w:r>
            </w:ins>
            <w:r>
              <w:rPr>
                <w:rFonts w:ascii="宋体" w:hAnsi="宋体" w:hint="eastAsia"/>
                <w:bCs/>
                <w:sz w:val="24"/>
                <w:szCs w:val="24"/>
              </w:rPr>
              <w:t>43900元（含税）</w:t>
            </w:r>
          </w:p>
        </w:tc>
      </w:tr>
      <w:tr w:rsidR="00B74D62" w14:paraId="2ACFE189" w14:textId="77777777">
        <w:trPr>
          <w:trHeight w:val="400"/>
        </w:trPr>
        <w:tc>
          <w:tcPr>
            <w:tcW w:w="2906" w:type="dxa"/>
            <w:vAlign w:val="center"/>
          </w:tcPr>
          <w:p w14:paraId="3B1DD220" w14:textId="77777777" w:rsidR="00B74D62" w:rsidRDefault="00000000">
            <w:pPr>
              <w:spacing w:line="360" w:lineRule="auto"/>
              <w:jc w:val="center"/>
              <w:rPr>
                <w:rFonts w:ascii="宋体" w:hAnsi="宋体"/>
                <w:bCs/>
                <w:sz w:val="24"/>
                <w:szCs w:val="24"/>
              </w:rPr>
            </w:pPr>
            <w:ins w:id="9" w:author="SY" w:date="2020-05-28T09:57:00Z">
              <w:r>
                <w:rPr>
                  <w:rFonts w:ascii="宋体" w:hAnsi="宋体" w:hint="eastAsia"/>
                  <w:bCs/>
                  <w:sz w:val="24"/>
                  <w:szCs w:val="24"/>
                </w:rPr>
                <w:t>甲乙双方一致同意执行折后</w:t>
              </w:r>
            </w:ins>
            <w:r>
              <w:rPr>
                <w:rFonts w:ascii="宋体" w:hAnsi="宋体" w:hint="eastAsia"/>
                <w:bCs/>
                <w:sz w:val="24"/>
                <w:szCs w:val="24"/>
              </w:rPr>
              <w:t>优惠价</w:t>
            </w:r>
          </w:p>
        </w:tc>
        <w:tc>
          <w:tcPr>
            <w:tcW w:w="7168" w:type="dxa"/>
            <w:gridSpan w:val="3"/>
            <w:vAlign w:val="center"/>
          </w:tcPr>
          <w:p w14:paraId="0212EB0C" w14:textId="77777777" w:rsidR="00B74D62" w:rsidRDefault="00000000">
            <w:pPr>
              <w:spacing w:line="360" w:lineRule="auto"/>
              <w:jc w:val="center"/>
              <w:rPr>
                <w:rFonts w:ascii="宋体" w:hAnsi="宋体"/>
                <w:bCs/>
                <w:sz w:val="24"/>
                <w:szCs w:val="24"/>
              </w:rPr>
            </w:pPr>
            <w:ins w:id="10" w:author="SY" w:date="2020-05-28T09:58:00Z">
              <w:r>
                <w:rPr>
                  <w:rFonts w:ascii="宋体" w:hAnsi="宋体" w:hint="eastAsia"/>
                  <w:bCs/>
                  <w:sz w:val="24"/>
                  <w:szCs w:val="24"/>
                </w:rPr>
                <w:t>人民币</w:t>
              </w:r>
            </w:ins>
            <w:r>
              <w:rPr>
                <w:rFonts w:ascii="宋体" w:hAnsi="宋体" w:hint="eastAsia"/>
                <w:bCs/>
                <w:sz w:val="24"/>
                <w:szCs w:val="24"/>
              </w:rPr>
              <w:t>38000元（含税）</w:t>
            </w:r>
          </w:p>
        </w:tc>
      </w:tr>
    </w:tbl>
    <w:p w14:paraId="040C04C4" w14:textId="77777777" w:rsidR="00B74D62" w:rsidRDefault="00000000">
      <w:pPr>
        <w:spacing w:line="360" w:lineRule="auto"/>
        <w:ind w:right="640"/>
        <w:rPr>
          <w:sz w:val="24"/>
          <w:szCs w:val="24"/>
        </w:rPr>
      </w:pPr>
      <w:r>
        <w:rPr>
          <w:rFonts w:hint="eastAsia"/>
          <w:sz w:val="24"/>
          <w:szCs w:val="24"/>
        </w:rPr>
        <w:t>2.</w:t>
      </w:r>
      <w:r>
        <w:rPr>
          <w:rFonts w:hint="eastAsia"/>
          <w:sz w:val="24"/>
          <w:szCs w:val="24"/>
        </w:rPr>
        <w:t>付款方式：</w:t>
      </w:r>
    </w:p>
    <w:p w14:paraId="5C1F7BF6" w14:textId="77777777" w:rsidR="00B74D62" w:rsidRDefault="00000000">
      <w:pPr>
        <w:spacing w:line="360" w:lineRule="auto"/>
        <w:ind w:right="640"/>
        <w:rPr>
          <w:sz w:val="24"/>
          <w:szCs w:val="24"/>
        </w:rPr>
      </w:pPr>
      <w:r>
        <w:rPr>
          <w:rFonts w:hint="eastAsia"/>
          <w:sz w:val="24"/>
          <w:szCs w:val="24"/>
        </w:rPr>
        <w:t>1</w:t>
      </w:r>
      <w:r>
        <w:rPr>
          <w:rFonts w:hint="eastAsia"/>
          <w:sz w:val="24"/>
          <w:szCs w:val="24"/>
        </w:rPr>
        <w:t>）</w:t>
      </w:r>
      <w:r>
        <w:rPr>
          <w:rFonts w:hint="eastAsia"/>
          <w:sz w:val="24"/>
          <w:szCs w:val="24"/>
        </w:rPr>
        <w:t>.</w:t>
      </w:r>
      <w:r>
        <w:rPr>
          <w:rFonts w:hint="eastAsia"/>
          <w:sz w:val="24"/>
          <w:szCs w:val="24"/>
        </w:rPr>
        <w:t>双方签订合同后，甲方需在</w:t>
      </w:r>
      <w:ins w:id="11" w:author="SY" w:date="2020-05-28T09:58:00Z">
        <w:r>
          <w:rPr>
            <w:rFonts w:hint="eastAsia"/>
            <w:sz w:val="24"/>
            <w:szCs w:val="24"/>
          </w:rPr>
          <w:t>收到乙方书面通知之日起</w:t>
        </w:r>
      </w:ins>
      <w:r>
        <w:rPr>
          <w:rFonts w:hint="eastAsia"/>
          <w:sz w:val="24"/>
          <w:szCs w:val="24"/>
        </w:rPr>
        <w:t>3</w:t>
      </w:r>
      <w:r>
        <w:rPr>
          <w:rFonts w:hint="eastAsia"/>
          <w:sz w:val="24"/>
          <w:szCs w:val="24"/>
        </w:rPr>
        <w:t>个工作日内向乙方提供资料，乙方开始制作</w:t>
      </w:r>
      <w:ins w:id="12" w:author="SY" w:date="2020-05-28T09:58:00Z">
        <w:r>
          <w:rPr>
            <w:rFonts w:hint="eastAsia"/>
            <w:sz w:val="24"/>
            <w:szCs w:val="24"/>
          </w:rPr>
          <w:t>。</w:t>
        </w:r>
      </w:ins>
    </w:p>
    <w:p w14:paraId="3EE38560" w14:textId="77777777" w:rsidR="00B74D62" w:rsidRDefault="00000000">
      <w:pPr>
        <w:spacing w:line="360" w:lineRule="auto"/>
        <w:ind w:right="640"/>
        <w:rPr>
          <w:sz w:val="24"/>
          <w:szCs w:val="24"/>
        </w:rPr>
      </w:pPr>
      <w:r>
        <w:rPr>
          <w:rFonts w:hint="eastAsia"/>
          <w:sz w:val="24"/>
          <w:szCs w:val="24"/>
        </w:rPr>
        <w:t>2</w:t>
      </w:r>
      <w:r>
        <w:rPr>
          <w:rFonts w:hint="eastAsia"/>
          <w:sz w:val="24"/>
          <w:szCs w:val="24"/>
        </w:rPr>
        <w:t>）</w:t>
      </w:r>
      <w:del w:id="13" w:author="SY" w:date="2020-05-28T09:58:00Z">
        <w:r>
          <w:rPr>
            <w:rFonts w:hint="eastAsia"/>
            <w:sz w:val="24"/>
            <w:szCs w:val="24"/>
          </w:rPr>
          <w:delText>.</w:delText>
        </w:r>
      </w:del>
      <w:r>
        <w:rPr>
          <w:rFonts w:hint="eastAsia"/>
          <w:sz w:val="24"/>
          <w:szCs w:val="24"/>
        </w:rPr>
        <w:t>乙方按照甲方要求完成所有效果图制作、向甲方交付最终成品效果图文件并通过甲方验收后，</w:t>
      </w:r>
      <w:del w:id="14" w:author="SY" w:date="2020-05-28T09:58:00Z">
        <w:r>
          <w:rPr>
            <w:rFonts w:hint="eastAsia"/>
            <w:sz w:val="24"/>
            <w:szCs w:val="24"/>
          </w:rPr>
          <w:delText>乙方需收到合同金额的全款</w:delText>
        </w:r>
      </w:del>
      <w:ins w:id="15" w:author="SY" w:date="2020-05-28T09:58:00Z">
        <w:r>
          <w:rPr>
            <w:rFonts w:hint="eastAsia"/>
            <w:sz w:val="24"/>
            <w:szCs w:val="24"/>
          </w:rPr>
          <w:t>甲方</w:t>
        </w:r>
      </w:ins>
      <w:ins w:id="16" w:author="SY" w:date="2020-05-28T09:59:00Z">
        <w:r>
          <w:rPr>
            <w:rFonts w:hint="eastAsia"/>
            <w:sz w:val="24"/>
            <w:szCs w:val="24"/>
          </w:rPr>
          <w:t>支付乙方全部制作费</w:t>
        </w:r>
      </w:ins>
      <w:r>
        <w:rPr>
          <w:rFonts w:hint="eastAsia"/>
          <w:sz w:val="24"/>
          <w:szCs w:val="24"/>
        </w:rPr>
        <w:t>，即</w:t>
      </w:r>
      <w:ins w:id="17" w:author="SY" w:date="2020-05-28T09:59:00Z">
        <w:r>
          <w:rPr>
            <w:rFonts w:hint="eastAsia"/>
            <w:sz w:val="24"/>
            <w:szCs w:val="24"/>
          </w:rPr>
          <w:t>人民币</w:t>
        </w:r>
      </w:ins>
      <w:r>
        <w:rPr>
          <w:rFonts w:ascii="宋体" w:hAnsi="宋体" w:hint="eastAsia"/>
          <w:bCs/>
          <w:sz w:val="24"/>
          <w:szCs w:val="24"/>
        </w:rPr>
        <w:t>38000元（大写：叁万捌千元整）</w:t>
      </w:r>
      <w:r>
        <w:rPr>
          <w:rFonts w:hint="eastAsia"/>
          <w:kern w:val="28"/>
          <w:sz w:val="24"/>
          <w:szCs w:val="24"/>
        </w:rPr>
        <w:t>，如最终交图张数</w:t>
      </w:r>
      <w:ins w:id="18" w:author="SY" w:date="2020-05-28T09:59:00Z">
        <w:r>
          <w:rPr>
            <w:rFonts w:hint="eastAsia"/>
            <w:kern w:val="28"/>
            <w:sz w:val="24"/>
            <w:szCs w:val="24"/>
          </w:rPr>
          <w:t>、内容</w:t>
        </w:r>
      </w:ins>
      <w:r>
        <w:rPr>
          <w:rFonts w:hint="eastAsia"/>
          <w:kern w:val="28"/>
          <w:sz w:val="24"/>
          <w:szCs w:val="24"/>
        </w:rPr>
        <w:t>与</w:t>
      </w:r>
      <w:ins w:id="19" w:author="SY" w:date="2020-05-28T09:59:00Z">
        <w:r>
          <w:rPr>
            <w:rFonts w:hint="eastAsia"/>
            <w:kern w:val="28"/>
            <w:sz w:val="24"/>
            <w:szCs w:val="24"/>
          </w:rPr>
          <w:t>本</w:t>
        </w:r>
      </w:ins>
      <w:r>
        <w:rPr>
          <w:rFonts w:hint="eastAsia"/>
          <w:kern w:val="28"/>
          <w:sz w:val="24"/>
          <w:szCs w:val="24"/>
        </w:rPr>
        <w:t>合同约定的内容有异，则</w:t>
      </w:r>
      <w:ins w:id="20" w:author="SY" w:date="2020-05-28T09:59:00Z">
        <w:r>
          <w:rPr>
            <w:rFonts w:hint="eastAsia"/>
            <w:kern w:val="28"/>
            <w:sz w:val="24"/>
            <w:szCs w:val="24"/>
          </w:rPr>
          <w:t>制作费</w:t>
        </w:r>
      </w:ins>
      <w:r>
        <w:rPr>
          <w:rFonts w:hint="eastAsia"/>
          <w:kern w:val="28"/>
          <w:sz w:val="24"/>
          <w:szCs w:val="24"/>
        </w:rPr>
        <w:t>按照最终</w:t>
      </w:r>
      <w:ins w:id="21" w:author="SY" w:date="2020-05-28T10:00:00Z">
        <w:r>
          <w:rPr>
            <w:rFonts w:hint="eastAsia"/>
            <w:kern w:val="28"/>
            <w:sz w:val="24"/>
            <w:szCs w:val="24"/>
          </w:rPr>
          <w:t>经甲方验收合格的</w:t>
        </w:r>
      </w:ins>
      <w:r>
        <w:rPr>
          <w:rFonts w:hint="eastAsia"/>
          <w:kern w:val="28"/>
          <w:sz w:val="24"/>
          <w:szCs w:val="24"/>
        </w:rPr>
        <w:t>交图张数及交图类型</w:t>
      </w:r>
      <w:del w:id="22" w:author="SY" w:date="2020-05-28T10:00:00Z">
        <w:r>
          <w:rPr>
            <w:rFonts w:hint="eastAsia"/>
            <w:kern w:val="28"/>
            <w:sz w:val="24"/>
            <w:szCs w:val="24"/>
          </w:rPr>
          <w:delText>为准</w:delText>
        </w:r>
      </w:del>
      <w:ins w:id="23" w:author="SY" w:date="2020-05-28T10:00:00Z">
        <w:r>
          <w:rPr>
            <w:rFonts w:hint="eastAsia"/>
            <w:kern w:val="28"/>
            <w:sz w:val="24"/>
            <w:szCs w:val="24"/>
          </w:rPr>
          <w:t>结算</w:t>
        </w:r>
      </w:ins>
      <w:r>
        <w:rPr>
          <w:rFonts w:hint="eastAsia"/>
          <w:sz w:val="24"/>
          <w:szCs w:val="24"/>
        </w:rPr>
        <w:t>。</w:t>
      </w:r>
    </w:p>
    <w:p w14:paraId="39809B20" w14:textId="77777777" w:rsidR="00B74D62" w:rsidRDefault="00000000">
      <w:pPr>
        <w:spacing w:line="360" w:lineRule="auto"/>
        <w:ind w:right="640"/>
        <w:rPr>
          <w:ins w:id="24" w:author="SY" w:date="2020-05-28T10:01:00Z"/>
          <w:sz w:val="24"/>
          <w:szCs w:val="24"/>
        </w:rPr>
      </w:pPr>
      <w:r>
        <w:rPr>
          <w:rFonts w:hint="eastAsia"/>
          <w:sz w:val="24"/>
          <w:szCs w:val="24"/>
        </w:rPr>
        <w:t>3</w:t>
      </w:r>
      <w:r>
        <w:rPr>
          <w:rFonts w:hint="eastAsia"/>
          <w:sz w:val="24"/>
          <w:szCs w:val="24"/>
        </w:rPr>
        <w:t>．付款凭证：乙方应于甲方付款前向甲方提供</w:t>
      </w:r>
      <w:ins w:id="25" w:author="SY" w:date="2020-05-28T10:00:00Z">
        <w:r>
          <w:rPr>
            <w:rFonts w:hint="eastAsia"/>
            <w:sz w:val="24"/>
            <w:szCs w:val="24"/>
          </w:rPr>
          <w:t>与付款金额</w:t>
        </w:r>
      </w:ins>
      <w:r>
        <w:rPr>
          <w:rFonts w:hint="eastAsia"/>
          <w:sz w:val="24"/>
          <w:szCs w:val="24"/>
        </w:rPr>
        <w:t>等额有效的增值税</w:t>
      </w:r>
      <w:del w:id="26" w:author="SY" w:date="2020-05-28T10:00:00Z">
        <w:r>
          <w:rPr>
            <w:rFonts w:hint="eastAsia"/>
            <w:sz w:val="24"/>
            <w:szCs w:val="24"/>
          </w:rPr>
          <w:delText>专用</w:delText>
        </w:r>
      </w:del>
      <w:ins w:id="27" w:author="SY" w:date="2020-05-28T10:00:00Z">
        <w:r>
          <w:rPr>
            <w:rFonts w:hint="eastAsia"/>
            <w:sz w:val="24"/>
            <w:szCs w:val="24"/>
          </w:rPr>
          <w:t>普通</w:t>
        </w:r>
      </w:ins>
      <w:r>
        <w:rPr>
          <w:rFonts w:hint="eastAsia"/>
          <w:sz w:val="24"/>
          <w:szCs w:val="24"/>
        </w:rPr>
        <w:t>发票，否则甲方有权迟延付款且不承担违约责任。</w:t>
      </w:r>
    </w:p>
    <w:p w14:paraId="15CC0002" w14:textId="77777777" w:rsidR="00B74D62" w:rsidRDefault="00000000">
      <w:pPr>
        <w:spacing w:line="360" w:lineRule="auto"/>
        <w:ind w:right="640"/>
        <w:rPr>
          <w:ins w:id="28" w:author="SY" w:date="2020-05-28T10:01:00Z"/>
          <w:sz w:val="24"/>
          <w:szCs w:val="24"/>
        </w:rPr>
      </w:pPr>
      <w:ins w:id="29" w:author="SY" w:date="2020-05-28T10:01:00Z">
        <w:r>
          <w:rPr>
            <w:rFonts w:hint="eastAsia"/>
            <w:sz w:val="24"/>
            <w:szCs w:val="24"/>
          </w:rPr>
          <w:t>4.</w:t>
        </w:r>
        <w:r>
          <w:rPr>
            <w:rFonts w:cs="宋体" w:hint="eastAsia"/>
            <w:sz w:val="24"/>
            <w:szCs w:val="24"/>
            <w:lang w:bidi="ar"/>
          </w:rPr>
          <w:t>乙方指定收款账户信息：</w:t>
        </w:r>
      </w:ins>
    </w:p>
    <w:p w14:paraId="4E28F6FC" w14:textId="3A1A88D5" w:rsidR="00B74D62" w:rsidRDefault="00000000">
      <w:pPr>
        <w:spacing w:line="360" w:lineRule="auto"/>
        <w:ind w:right="640"/>
        <w:rPr>
          <w:ins w:id="30" w:author="SY" w:date="2020-05-28T10:01:00Z"/>
          <w:sz w:val="24"/>
          <w:szCs w:val="24"/>
        </w:rPr>
      </w:pPr>
      <w:ins w:id="31" w:author="SY" w:date="2020-05-28T10:01:00Z">
        <w:r>
          <w:rPr>
            <w:rFonts w:cs="宋体" w:hint="eastAsia"/>
            <w:sz w:val="24"/>
            <w:szCs w:val="24"/>
            <w:lang w:bidi="ar"/>
          </w:rPr>
          <w:t>开户行：</w:t>
        </w:r>
      </w:ins>
    </w:p>
    <w:p w14:paraId="14980C79" w14:textId="77777777" w:rsidR="00B74D62" w:rsidRDefault="00000000">
      <w:pPr>
        <w:spacing w:line="360" w:lineRule="auto"/>
        <w:ind w:right="640"/>
        <w:rPr>
          <w:ins w:id="32" w:author="SY" w:date="2020-05-28T10:01:00Z"/>
          <w:sz w:val="24"/>
          <w:szCs w:val="24"/>
        </w:rPr>
      </w:pPr>
      <w:ins w:id="33" w:author="SY" w:date="2020-05-28T10:01:00Z">
        <w:r>
          <w:rPr>
            <w:rFonts w:cs="宋体" w:hint="eastAsia"/>
            <w:sz w:val="24"/>
            <w:szCs w:val="24"/>
            <w:lang w:bidi="ar"/>
          </w:rPr>
          <w:t>开户名：</w:t>
        </w:r>
      </w:ins>
    </w:p>
    <w:p w14:paraId="28233927" w14:textId="36A391B1" w:rsidR="00B74D62" w:rsidRDefault="00000000">
      <w:pPr>
        <w:spacing w:line="360" w:lineRule="auto"/>
        <w:ind w:right="640"/>
        <w:rPr>
          <w:ins w:id="34" w:author="SY" w:date="2020-05-28T10:01:00Z"/>
          <w:sz w:val="24"/>
          <w:szCs w:val="24"/>
        </w:rPr>
      </w:pPr>
      <w:ins w:id="35" w:author="SY" w:date="2020-05-28T10:01:00Z">
        <w:r>
          <w:rPr>
            <w:rFonts w:cs="宋体" w:hint="eastAsia"/>
            <w:sz w:val="24"/>
            <w:szCs w:val="24"/>
            <w:lang w:bidi="ar"/>
          </w:rPr>
          <w:t>账号：</w:t>
        </w:r>
      </w:ins>
    </w:p>
    <w:p w14:paraId="6A5453AC" w14:textId="77777777" w:rsidR="00B74D62" w:rsidRDefault="00000000">
      <w:pPr>
        <w:widowControl/>
        <w:numPr>
          <w:ilvl w:val="0"/>
          <w:numId w:val="3"/>
          <w:ins w:id="36" w:author="SY" w:date="2020-05-28T10:03:00Z"/>
        </w:numPr>
        <w:spacing w:line="360" w:lineRule="auto"/>
        <w:jc w:val="left"/>
        <w:rPr>
          <w:ins w:id="37" w:author="SY" w:date="2020-05-28T10:01:00Z"/>
          <w:sz w:val="24"/>
          <w:szCs w:val="24"/>
          <w:lang w:bidi="ar"/>
        </w:rPr>
        <w:pPrChange w:id="38" w:author="SY" w:date="2020-05-28T10:03:00Z">
          <w:pPr>
            <w:widowControl/>
            <w:jc w:val="left"/>
          </w:pPr>
        </w:pPrChange>
      </w:pPr>
      <w:ins w:id="39" w:author="SY" w:date="2020-05-28T10:01:00Z">
        <w:r>
          <w:rPr>
            <w:rFonts w:hint="eastAsia"/>
            <w:sz w:val="24"/>
            <w:szCs w:val="24"/>
            <w:lang w:bidi="ar"/>
          </w:rPr>
          <w:t>甲方开票信息：</w:t>
        </w:r>
      </w:ins>
    </w:p>
    <w:p w14:paraId="401AEAC4" w14:textId="77777777" w:rsidR="00B74D62" w:rsidRDefault="00000000">
      <w:pPr>
        <w:widowControl/>
        <w:numPr>
          <w:ilvl w:val="255"/>
          <w:numId w:val="0"/>
        </w:numPr>
        <w:spacing w:line="360" w:lineRule="auto"/>
        <w:jc w:val="left"/>
        <w:rPr>
          <w:ins w:id="40" w:author="SY" w:date="2020-05-28T10:02:00Z"/>
          <w:sz w:val="24"/>
          <w:szCs w:val="24"/>
          <w:lang w:bidi="ar"/>
        </w:rPr>
        <w:pPrChange w:id="41" w:author="SY" w:date="2020-05-28T10:03:00Z">
          <w:pPr>
            <w:widowControl/>
            <w:jc w:val="left"/>
          </w:pPr>
        </w:pPrChange>
      </w:pPr>
      <w:ins w:id="42" w:author="SY" w:date="2020-05-28T10:02:00Z">
        <w:r>
          <w:rPr>
            <w:rFonts w:hint="eastAsia"/>
            <w:sz w:val="24"/>
            <w:szCs w:val="24"/>
            <w:lang w:bidi="ar"/>
          </w:rPr>
          <w:t>户</w:t>
        </w:r>
      </w:ins>
      <w:ins w:id="43" w:author="SY" w:date="2020-05-28T10:03:00Z">
        <w:r>
          <w:rPr>
            <w:rFonts w:hint="eastAsia"/>
            <w:sz w:val="24"/>
            <w:szCs w:val="24"/>
            <w:lang w:bidi="ar"/>
          </w:rPr>
          <w:t xml:space="preserve">    </w:t>
        </w:r>
      </w:ins>
      <w:ins w:id="44" w:author="SY" w:date="2020-05-28T10:02:00Z">
        <w:r>
          <w:rPr>
            <w:rFonts w:hint="eastAsia"/>
            <w:sz w:val="24"/>
            <w:szCs w:val="24"/>
            <w:lang w:bidi="ar"/>
          </w:rPr>
          <w:t>名：</w:t>
        </w:r>
      </w:ins>
    </w:p>
    <w:p w14:paraId="63AD2FA7" w14:textId="77777777" w:rsidR="00B74D62" w:rsidRDefault="00000000">
      <w:pPr>
        <w:widowControl/>
        <w:numPr>
          <w:ilvl w:val="255"/>
          <w:numId w:val="0"/>
        </w:numPr>
        <w:spacing w:line="360" w:lineRule="auto"/>
        <w:jc w:val="left"/>
        <w:rPr>
          <w:ins w:id="45" w:author="SY" w:date="2020-05-28T10:02:00Z"/>
          <w:sz w:val="24"/>
          <w:szCs w:val="24"/>
          <w:lang w:bidi="ar"/>
        </w:rPr>
        <w:pPrChange w:id="46" w:author="SY" w:date="2020-05-28T10:03:00Z">
          <w:pPr>
            <w:widowControl/>
            <w:jc w:val="left"/>
          </w:pPr>
        </w:pPrChange>
      </w:pPr>
      <w:ins w:id="47" w:author="SY" w:date="2020-05-28T10:02:00Z">
        <w:r>
          <w:rPr>
            <w:rFonts w:hint="eastAsia"/>
            <w:sz w:val="24"/>
            <w:szCs w:val="24"/>
            <w:lang w:bidi="ar"/>
          </w:rPr>
          <w:t>账</w:t>
        </w:r>
      </w:ins>
      <w:ins w:id="48" w:author="SY" w:date="2020-05-28T10:03:00Z">
        <w:r>
          <w:rPr>
            <w:rFonts w:hint="eastAsia"/>
            <w:sz w:val="24"/>
            <w:szCs w:val="24"/>
            <w:lang w:bidi="ar"/>
          </w:rPr>
          <w:t xml:space="preserve">    </w:t>
        </w:r>
      </w:ins>
      <w:ins w:id="49" w:author="SY" w:date="2020-05-28T10:02:00Z">
        <w:r>
          <w:rPr>
            <w:rFonts w:hint="eastAsia"/>
            <w:sz w:val="24"/>
            <w:szCs w:val="24"/>
            <w:lang w:bidi="ar"/>
          </w:rPr>
          <w:t>号：</w:t>
        </w:r>
      </w:ins>
    </w:p>
    <w:p w14:paraId="0609FA54" w14:textId="77777777" w:rsidR="00B74D62" w:rsidRDefault="00000000">
      <w:pPr>
        <w:widowControl/>
        <w:numPr>
          <w:ilvl w:val="255"/>
          <w:numId w:val="0"/>
        </w:numPr>
        <w:spacing w:line="360" w:lineRule="auto"/>
        <w:jc w:val="left"/>
        <w:rPr>
          <w:ins w:id="50" w:author="SY" w:date="2020-05-28T10:02:00Z"/>
          <w:sz w:val="24"/>
          <w:szCs w:val="24"/>
          <w:lang w:bidi="ar"/>
        </w:rPr>
        <w:pPrChange w:id="51" w:author="SY" w:date="2020-05-28T10:03:00Z">
          <w:pPr>
            <w:widowControl/>
            <w:jc w:val="left"/>
          </w:pPr>
        </w:pPrChange>
      </w:pPr>
      <w:ins w:id="52" w:author="SY" w:date="2020-05-28T10:02:00Z">
        <w:r>
          <w:rPr>
            <w:rFonts w:hint="eastAsia"/>
            <w:sz w:val="24"/>
            <w:szCs w:val="24"/>
            <w:lang w:bidi="ar"/>
          </w:rPr>
          <w:t>开户银行：</w:t>
        </w:r>
      </w:ins>
    </w:p>
    <w:p w14:paraId="47D52821" w14:textId="77777777" w:rsidR="00B74D62" w:rsidRDefault="00000000">
      <w:pPr>
        <w:widowControl/>
        <w:numPr>
          <w:ilvl w:val="255"/>
          <w:numId w:val="0"/>
        </w:numPr>
        <w:spacing w:line="360" w:lineRule="auto"/>
        <w:jc w:val="left"/>
        <w:rPr>
          <w:ins w:id="53" w:author="SY" w:date="2020-05-28T10:03:00Z"/>
          <w:sz w:val="24"/>
          <w:szCs w:val="24"/>
          <w:lang w:bidi="ar"/>
        </w:rPr>
        <w:pPrChange w:id="54" w:author="SY" w:date="2020-05-28T10:03:00Z">
          <w:pPr>
            <w:widowControl/>
            <w:jc w:val="left"/>
          </w:pPr>
        </w:pPrChange>
      </w:pPr>
      <w:ins w:id="55" w:author="SY" w:date="2020-05-28T10:02:00Z">
        <w:r>
          <w:rPr>
            <w:rFonts w:hint="eastAsia"/>
            <w:sz w:val="24"/>
            <w:szCs w:val="24"/>
            <w:lang w:bidi="ar"/>
          </w:rPr>
          <w:t>税</w:t>
        </w:r>
      </w:ins>
      <w:ins w:id="56" w:author="SY" w:date="2020-05-28T10:03:00Z">
        <w:r>
          <w:rPr>
            <w:rFonts w:hint="eastAsia"/>
            <w:sz w:val="24"/>
            <w:szCs w:val="24"/>
            <w:lang w:bidi="ar"/>
          </w:rPr>
          <w:t xml:space="preserve">    </w:t>
        </w:r>
      </w:ins>
      <w:ins w:id="57" w:author="SY" w:date="2020-05-28T10:02:00Z">
        <w:r>
          <w:rPr>
            <w:rFonts w:hint="eastAsia"/>
            <w:sz w:val="24"/>
            <w:szCs w:val="24"/>
            <w:lang w:bidi="ar"/>
          </w:rPr>
          <w:t>号：</w:t>
        </w:r>
      </w:ins>
    </w:p>
    <w:p w14:paraId="57715BFE" w14:textId="77777777" w:rsidR="00B74D62" w:rsidRDefault="00000000">
      <w:pPr>
        <w:widowControl/>
        <w:numPr>
          <w:ilvl w:val="255"/>
          <w:numId w:val="0"/>
        </w:numPr>
        <w:spacing w:line="360" w:lineRule="auto"/>
        <w:jc w:val="left"/>
        <w:rPr>
          <w:ins w:id="58" w:author="SY" w:date="2020-05-28T10:03:00Z"/>
          <w:sz w:val="24"/>
          <w:szCs w:val="24"/>
          <w:lang w:bidi="ar"/>
        </w:rPr>
        <w:pPrChange w:id="59" w:author="SY" w:date="2020-05-28T10:03:00Z">
          <w:pPr>
            <w:widowControl/>
            <w:jc w:val="left"/>
          </w:pPr>
        </w:pPrChange>
      </w:pPr>
      <w:ins w:id="60" w:author="SY" w:date="2020-05-28T10:02:00Z">
        <w:r>
          <w:rPr>
            <w:rFonts w:hint="eastAsia"/>
            <w:sz w:val="24"/>
            <w:szCs w:val="24"/>
            <w:lang w:bidi="ar"/>
          </w:rPr>
          <w:t>地</w:t>
        </w:r>
      </w:ins>
      <w:ins w:id="61" w:author="SY" w:date="2020-05-28T10:03:00Z">
        <w:r>
          <w:rPr>
            <w:rFonts w:hint="eastAsia"/>
            <w:sz w:val="24"/>
            <w:szCs w:val="24"/>
            <w:lang w:bidi="ar"/>
          </w:rPr>
          <w:t xml:space="preserve">    </w:t>
        </w:r>
      </w:ins>
      <w:ins w:id="62" w:author="SY" w:date="2020-05-28T10:02:00Z">
        <w:r>
          <w:rPr>
            <w:rFonts w:hint="eastAsia"/>
            <w:sz w:val="24"/>
            <w:szCs w:val="24"/>
            <w:lang w:bidi="ar"/>
          </w:rPr>
          <w:t>址：</w:t>
        </w:r>
      </w:ins>
    </w:p>
    <w:p w14:paraId="32E30F98" w14:textId="77777777" w:rsidR="00B74D62" w:rsidRDefault="00000000">
      <w:pPr>
        <w:widowControl/>
        <w:spacing w:line="360" w:lineRule="auto"/>
        <w:jc w:val="left"/>
        <w:rPr>
          <w:sz w:val="24"/>
          <w:szCs w:val="24"/>
        </w:rPr>
        <w:pPrChange w:id="63" w:author="SY" w:date="2020-05-28T10:03:00Z">
          <w:pPr>
            <w:spacing w:line="360" w:lineRule="auto"/>
            <w:ind w:right="640"/>
          </w:pPr>
        </w:pPrChange>
      </w:pPr>
      <w:ins w:id="64" w:author="SY" w:date="2020-05-28T10:03:00Z">
        <w:r>
          <w:rPr>
            <w:rFonts w:hint="eastAsia"/>
            <w:sz w:val="24"/>
            <w:szCs w:val="24"/>
            <w:lang w:bidi="ar"/>
          </w:rPr>
          <w:t>电</w:t>
        </w:r>
        <w:r>
          <w:rPr>
            <w:rFonts w:hint="eastAsia"/>
            <w:sz w:val="24"/>
            <w:szCs w:val="24"/>
            <w:lang w:bidi="ar"/>
          </w:rPr>
          <w:t xml:space="preserve">    </w:t>
        </w:r>
        <w:r>
          <w:rPr>
            <w:rFonts w:hint="eastAsia"/>
            <w:sz w:val="24"/>
            <w:szCs w:val="24"/>
            <w:lang w:bidi="ar"/>
          </w:rPr>
          <w:t>话：</w:t>
        </w:r>
      </w:ins>
    </w:p>
    <w:p w14:paraId="4BD9F869" w14:textId="77777777" w:rsidR="00B74D62" w:rsidRDefault="00000000">
      <w:pPr>
        <w:spacing w:line="360" w:lineRule="auto"/>
        <w:ind w:right="640"/>
        <w:rPr>
          <w:sz w:val="24"/>
          <w:szCs w:val="24"/>
        </w:rPr>
      </w:pPr>
      <w:r>
        <w:rPr>
          <w:rFonts w:hint="eastAsia"/>
          <w:sz w:val="24"/>
          <w:szCs w:val="24"/>
        </w:rPr>
        <w:t>四、提交格式：</w:t>
      </w:r>
      <w:r>
        <w:rPr>
          <w:rFonts w:hint="eastAsia"/>
          <w:sz w:val="24"/>
          <w:szCs w:val="24"/>
        </w:rPr>
        <w:t>JPG</w:t>
      </w:r>
      <w:r>
        <w:rPr>
          <w:rFonts w:hint="eastAsia"/>
          <w:sz w:val="24"/>
          <w:szCs w:val="24"/>
        </w:rPr>
        <w:t>电子文件格式</w:t>
      </w:r>
    </w:p>
    <w:p w14:paraId="041BA4D9" w14:textId="77777777" w:rsidR="00B74D62" w:rsidRDefault="00000000">
      <w:pPr>
        <w:spacing w:line="360" w:lineRule="auto"/>
        <w:ind w:right="640"/>
        <w:rPr>
          <w:sz w:val="24"/>
          <w:szCs w:val="24"/>
        </w:rPr>
      </w:pPr>
      <w:r>
        <w:rPr>
          <w:rFonts w:hint="eastAsia"/>
          <w:sz w:val="24"/>
          <w:szCs w:val="24"/>
        </w:rPr>
        <w:t>五、甲方职责：</w:t>
      </w:r>
    </w:p>
    <w:p w14:paraId="338FBDFF" w14:textId="77777777" w:rsidR="00B74D62" w:rsidRDefault="00000000">
      <w:pPr>
        <w:spacing w:line="360" w:lineRule="auto"/>
        <w:ind w:right="640"/>
        <w:rPr>
          <w:sz w:val="24"/>
          <w:szCs w:val="24"/>
        </w:rPr>
      </w:pPr>
      <w:r>
        <w:rPr>
          <w:rFonts w:hint="eastAsia"/>
          <w:sz w:val="24"/>
          <w:szCs w:val="24"/>
        </w:rPr>
        <w:t>1</w:t>
      </w:r>
      <w:r>
        <w:rPr>
          <w:rFonts w:hint="eastAsia"/>
          <w:sz w:val="24"/>
          <w:szCs w:val="24"/>
        </w:rPr>
        <w:t>．甲方应按照合同约定的时间向乙方支付制作费用、按时提交相关技术资料、提供相关</w:t>
      </w:r>
      <w:r>
        <w:rPr>
          <w:rFonts w:hint="eastAsia"/>
          <w:sz w:val="24"/>
          <w:szCs w:val="24"/>
        </w:rPr>
        <w:lastRenderedPageBreak/>
        <w:t>修改意见及进度意见；</w:t>
      </w:r>
    </w:p>
    <w:p w14:paraId="2C78BD13" w14:textId="77777777" w:rsidR="00B74D62" w:rsidRDefault="00000000">
      <w:pPr>
        <w:spacing w:line="360" w:lineRule="auto"/>
        <w:ind w:right="640"/>
        <w:rPr>
          <w:sz w:val="24"/>
          <w:szCs w:val="24"/>
        </w:rPr>
      </w:pPr>
      <w:r>
        <w:rPr>
          <w:rFonts w:hint="eastAsia"/>
          <w:sz w:val="24"/>
          <w:szCs w:val="24"/>
        </w:rPr>
        <w:t>2</w:t>
      </w:r>
      <w:r>
        <w:rPr>
          <w:rFonts w:hint="eastAsia"/>
          <w:sz w:val="24"/>
          <w:szCs w:val="24"/>
        </w:rPr>
        <w:t>．在乙方制作过程中，甲方有权进行监督、检查；</w:t>
      </w:r>
    </w:p>
    <w:p w14:paraId="2EFA48C9" w14:textId="77777777" w:rsidR="00B74D62" w:rsidRDefault="00000000">
      <w:pPr>
        <w:spacing w:line="360" w:lineRule="auto"/>
        <w:ind w:right="640"/>
        <w:rPr>
          <w:del w:id="65" w:author="SY" w:date="2020-05-28T10:05:00Z"/>
          <w:sz w:val="24"/>
          <w:szCs w:val="24"/>
        </w:rPr>
      </w:pPr>
      <w:r>
        <w:rPr>
          <w:rFonts w:hint="eastAsia"/>
          <w:sz w:val="24"/>
          <w:szCs w:val="24"/>
        </w:rPr>
        <w:t>3</w:t>
      </w:r>
      <w:r>
        <w:rPr>
          <w:rFonts w:hint="eastAsia"/>
          <w:sz w:val="24"/>
          <w:szCs w:val="24"/>
        </w:rPr>
        <w:t>．在乙方制作过程中，如甲方修改或调整制作方案，应及时通知乙方，如果模型修改在模型制作期间，乙方不另收取修改费用；若模型修改在模型</w:t>
      </w:r>
      <w:ins w:id="66" w:author="SY" w:date="2020-05-28T10:04:00Z">
        <w:r>
          <w:rPr>
            <w:rFonts w:hint="eastAsia"/>
            <w:sz w:val="24"/>
            <w:szCs w:val="24"/>
          </w:rPr>
          <w:t>经甲方书面确定</w:t>
        </w:r>
      </w:ins>
      <w:del w:id="67" w:author="SY" w:date="2020-05-28T10:04:00Z">
        <w:r>
          <w:rPr>
            <w:rFonts w:hint="eastAsia"/>
            <w:sz w:val="24"/>
            <w:szCs w:val="24"/>
          </w:rPr>
          <w:delText>敲定</w:delText>
        </w:r>
      </w:del>
      <w:r>
        <w:rPr>
          <w:rFonts w:hint="eastAsia"/>
          <w:sz w:val="24"/>
          <w:szCs w:val="24"/>
        </w:rPr>
        <w:t>之后，乙方有权按照相应工作量收取修改费用</w:t>
      </w:r>
      <w:del w:id="68" w:author="SY" w:date="2020-05-28T10:04:00Z">
        <w:r>
          <w:rPr>
            <w:rFonts w:hint="eastAsia"/>
            <w:sz w:val="24"/>
            <w:szCs w:val="24"/>
          </w:rPr>
          <w:delText>；修改费用按照相应修改工作量收取</w:delText>
        </w:r>
      </w:del>
      <w:ins w:id="69" w:author="SY" w:date="2020-05-28T10:04:00Z">
        <w:r>
          <w:rPr>
            <w:rFonts w:hint="eastAsia"/>
            <w:sz w:val="24"/>
            <w:szCs w:val="24"/>
          </w:rPr>
          <w:t>，</w:t>
        </w:r>
      </w:ins>
      <w:ins w:id="70" w:author="SY" w:date="2020-05-28T10:05:00Z">
        <w:r>
          <w:rPr>
            <w:rFonts w:hint="eastAsia"/>
            <w:sz w:val="24"/>
            <w:szCs w:val="24"/>
          </w:rPr>
          <w:t>具体修改费用甲乙双方另行签订补充协议约定</w:t>
        </w:r>
      </w:ins>
      <w:r>
        <w:rPr>
          <w:rFonts w:hint="eastAsia"/>
          <w:sz w:val="24"/>
          <w:szCs w:val="24"/>
        </w:rPr>
        <w:t>。</w:t>
      </w:r>
    </w:p>
    <w:p w14:paraId="52C71A6A" w14:textId="77777777" w:rsidR="00B74D62" w:rsidRDefault="00000000">
      <w:pPr>
        <w:spacing w:line="360" w:lineRule="auto"/>
        <w:ind w:right="640"/>
        <w:rPr>
          <w:del w:id="71" w:author="SY" w:date="2020-05-28T10:05:00Z"/>
          <w:sz w:val="24"/>
          <w:szCs w:val="24"/>
        </w:rPr>
      </w:pPr>
      <w:del w:id="72" w:author="SY" w:date="2020-05-28T10:05:00Z">
        <w:r>
          <w:rPr>
            <w:rFonts w:hint="eastAsia"/>
            <w:sz w:val="24"/>
            <w:szCs w:val="24"/>
          </w:rPr>
          <w:delText>4</w:delText>
        </w:r>
        <w:r>
          <w:rPr>
            <w:rFonts w:hint="eastAsia"/>
            <w:sz w:val="24"/>
            <w:szCs w:val="24"/>
          </w:rPr>
          <w:delText>．在乙方承揽制作过程中，如甲方要求停止制作，应及时通知，甲方已支付的预付款乙方有权不予退还，同时对乙方依合同已完成的部分工作量的工时费和材料款超出预付款部分，甲方必须按照合同价格给予补缴。</w:delText>
        </w:r>
      </w:del>
    </w:p>
    <w:p w14:paraId="3B4D34B7" w14:textId="77777777" w:rsidR="00B74D62" w:rsidRDefault="00B74D62">
      <w:pPr>
        <w:spacing w:line="360" w:lineRule="auto"/>
        <w:ind w:right="640"/>
        <w:rPr>
          <w:sz w:val="24"/>
          <w:szCs w:val="24"/>
        </w:rPr>
      </w:pPr>
    </w:p>
    <w:p w14:paraId="1BEC3304" w14:textId="77777777" w:rsidR="00B74D62" w:rsidRDefault="00000000">
      <w:pPr>
        <w:spacing w:line="360" w:lineRule="auto"/>
        <w:ind w:right="640"/>
        <w:rPr>
          <w:sz w:val="24"/>
          <w:szCs w:val="24"/>
        </w:rPr>
      </w:pPr>
      <w:r>
        <w:rPr>
          <w:rFonts w:hint="eastAsia"/>
          <w:sz w:val="24"/>
          <w:szCs w:val="24"/>
        </w:rPr>
        <w:t>六、乙方职责：</w:t>
      </w:r>
    </w:p>
    <w:p w14:paraId="4F6DCE75" w14:textId="77777777" w:rsidR="00B74D62" w:rsidRDefault="00000000">
      <w:pPr>
        <w:spacing w:line="360" w:lineRule="auto"/>
        <w:ind w:right="640"/>
        <w:rPr>
          <w:sz w:val="24"/>
          <w:szCs w:val="24"/>
        </w:rPr>
      </w:pPr>
      <w:r>
        <w:rPr>
          <w:rFonts w:hint="eastAsia"/>
          <w:sz w:val="24"/>
          <w:szCs w:val="24"/>
        </w:rPr>
        <w:t>1</w:t>
      </w:r>
      <w:r>
        <w:rPr>
          <w:rFonts w:hint="eastAsia"/>
          <w:sz w:val="24"/>
          <w:szCs w:val="24"/>
        </w:rPr>
        <w:t>．乙方应保质保量的完成该项目效果图的制作；</w:t>
      </w:r>
    </w:p>
    <w:p w14:paraId="42964C93" w14:textId="77777777" w:rsidR="00B74D62" w:rsidRDefault="00000000">
      <w:pPr>
        <w:spacing w:line="360" w:lineRule="auto"/>
        <w:ind w:right="640"/>
        <w:rPr>
          <w:color w:val="FF0000"/>
          <w:sz w:val="24"/>
          <w:szCs w:val="24"/>
        </w:rPr>
      </w:pPr>
      <w:r>
        <w:rPr>
          <w:rFonts w:hint="eastAsia"/>
          <w:sz w:val="24"/>
          <w:szCs w:val="24"/>
        </w:rPr>
        <w:t>2</w:t>
      </w:r>
      <w:r>
        <w:rPr>
          <w:rFonts w:hint="eastAsia"/>
          <w:sz w:val="24"/>
          <w:szCs w:val="24"/>
        </w:rPr>
        <w:t>．乙方应按照合同约定的时间，将本合同所约定的项目效果图交付甲方；</w:t>
      </w:r>
    </w:p>
    <w:p w14:paraId="1B0476BA" w14:textId="77777777" w:rsidR="00B74D62" w:rsidRDefault="00000000">
      <w:pPr>
        <w:spacing w:line="360" w:lineRule="auto"/>
        <w:ind w:right="640"/>
        <w:rPr>
          <w:sz w:val="24"/>
          <w:szCs w:val="24"/>
        </w:rPr>
      </w:pPr>
      <w:r>
        <w:rPr>
          <w:rFonts w:hint="eastAsia"/>
          <w:sz w:val="24"/>
          <w:szCs w:val="24"/>
        </w:rPr>
        <w:t>3</w:t>
      </w:r>
      <w:r>
        <w:rPr>
          <w:rFonts w:hint="eastAsia"/>
          <w:sz w:val="24"/>
          <w:szCs w:val="24"/>
        </w:rPr>
        <w:t>．在承揽制作期间，乙方有义务接受甲方的监督和检查；</w:t>
      </w:r>
    </w:p>
    <w:p w14:paraId="154B7073" w14:textId="77777777" w:rsidR="00B74D62" w:rsidRDefault="00000000">
      <w:pPr>
        <w:spacing w:line="360" w:lineRule="auto"/>
        <w:ind w:right="640"/>
        <w:rPr>
          <w:sz w:val="24"/>
          <w:szCs w:val="24"/>
        </w:rPr>
      </w:pPr>
      <w:r>
        <w:rPr>
          <w:rFonts w:hint="eastAsia"/>
          <w:sz w:val="24"/>
          <w:szCs w:val="24"/>
        </w:rPr>
        <w:t>4</w:t>
      </w:r>
      <w:r>
        <w:rPr>
          <w:rFonts w:hint="eastAsia"/>
          <w:sz w:val="24"/>
          <w:szCs w:val="24"/>
        </w:rPr>
        <w:t>．甲方提供乙方所需资料（建筑平、立、剖面</w:t>
      </w:r>
      <w:r>
        <w:rPr>
          <w:rFonts w:hint="eastAsia"/>
          <w:sz w:val="24"/>
          <w:szCs w:val="24"/>
        </w:rPr>
        <w:t>CAD</w:t>
      </w:r>
      <w:r>
        <w:rPr>
          <w:rFonts w:hint="eastAsia"/>
          <w:sz w:val="24"/>
          <w:szCs w:val="24"/>
        </w:rPr>
        <w:t>、项目地形</w:t>
      </w:r>
      <w:r>
        <w:rPr>
          <w:rFonts w:hint="eastAsia"/>
          <w:sz w:val="24"/>
          <w:szCs w:val="24"/>
        </w:rPr>
        <w:t>CAD</w:t>
      </w:r>
      <w:r>
        <w:rPr>
          <w:rFonts w:hint="eastAsia"/>
          <w:sz w:val="24"/>
          <w:szCs w:val="24"/>
        </w:rPr>
        <w:t>、景观</w:t>
      </w:r>
      <w:r>
        <w:rPr>
          <w:rFonts w:hint="eastAsia"/>
          <w:sz w:val="24"/>
          <w:szCs w:val="24"/>
        </w:rPr>
        <w:t>CAD</w:t>
      </w:r>
      <w:r>
        <w:rPr>
          <w:rFonts w:hint="eastAsia"/>
          <w:sz w:val="24"/>
          <w:szCs w:val="24"/>
        </w:rPr>
        <w:t>或</w:t>
      </w:r>
      <w:r>
        <w:rPr>
          <w:rFonts w:hint="eastAsia"/>
          <w:sz w:val="24"/>
          <w:szCs w:val="24"/>
        </w:rPr>
        <w:t>SU</w:t>
      </w:r>
      <w:r>
        <w:rPr>
          <w:rFonts w:hint="eastAsia"/>
          <w:sz w:val="24"/>
          <w:szCs w:val="24"/>
        </w:rPr>
        <w:t>，区域鸟瞰所需范围说明，角度要求以及参考图等），乙方根据所提供的相关资料进行制作；若甲方提供资料有误，乙方不承担责任，修改费用根据工作量</w:t>
      </w:r>
      <w:del w:id="73" w:author="SY" w:date="2020-05-28T10:06:00Z">
        <w:r>
          <w:rPr>
            <w:rFonts w:hint="eastAsia"/>
            <w:sz w:val="24"/>
            <w:szCs w:val="24"/>
          </w:rPr>
          <w:delText>协</w:delText>
        </w:r>
        <w:r>
          <w:rPr>
            <w:rFonts w:hint="eastAsia"/>
            <w:kern w:val="28"/>
            <w:sz w:val="24"/>
            <w:szCs w:val="24"/>
          </w:rPr>
          <w:delText>商确</w:delText>
        </w:r>
        <w:r>
          <w:rPr>
            <w:rFonts w:hint="eastAsia"/>
            <w:sz w:val="24"/>
            <w:szCs w:val="24"/>
          </w:rPr>
          <w:delText>定</w:delText>
        </w:r>
      </w:del>
      <w:ins w:id="74" w:author="SY" w:date="2020-05-28T10:06:00Z">
        <w:r>
          <w:rPr>
            <w:rFonts w:hint="eastAsia"/>
            <w:sz w:val="24"/>
            <w:szCs w:val="24"/>
          </w:rPr>
          <w:t>由甲乙双方另行协商补充协议确定</w:t>
        </w:r>
      </w:ins>
      <w:r>
        <w:rPr>
          <w:rFonts w:hint="eastAsia"/>
          <w:sz w:val="24"/>
          <w:szCs w:val="24"/>
        </w:rPr>
        <w:t>；</w:t>
      </w:r>
    </w:p>
    <w:p w14:paraId="0A25AC12" w14:textId="77777777" w:rsidR="00B74D62" w:rsidRDefault="00000000">
      <w:pPr>
        <w:spacing w:line="360" w:lineRule="auto"/>
        <w:ind w:right="640"/>
        <w:rPr>
          <w:sz w:val="24"/>
          <w:szCs w:val="24"/>
        </w:rPr>
      </w:pPr>
      <w:r>
        <w:rPr>
          <w:rFonts w:hint="eastAsia"/>
          <w:sz w:val="24"/>
          <w:szCs w:val="24"/>
        </w:rPr>
        <w:t>5</w:t>
      </w:r>
      <w:r>
        <w:rPr>
          <w:rFonts w:hint="eastAsia"/>
          <w:sz w:val="24"/>
          <w:szCs w:val="24"/>
        </w:rPr>
        <w:t>．乙方应对甲方提供的各种资料保密，不得以任何理由</w:t>
      </w:r>
      <w:ins w:id="75" w:author="SY" w:date="2020-05-28T10:06:00Z">
        <w:r>
          <w:rPr>
            <w:rFonts w:hint="eastAsia"/>
            <w:sz w:val="24"/>
            <w:szCs w:val="24"/>
          </w:rPr>
          <w:t>擅自使用或</w:t>
        </w:r>
      </w:ins>
      <w:r>
        <w:rPr>
          <w:rFonts w:hint="eastAsia"/>
          <w:sz w:val="24"/>
          <w:szCs w:val="24"/>
        </w:rPr>
        <w:t>泄露给</w:t>
      </w:r>
      <w:ins w:id="76" w:author="SY" w:date="2020-05-28T10:06:00Z">
        <w:r>
          <w:rPr>
            <w:rFonts w:hint="eastAsia"/>
            <w:sz w:val="24"/>
            <w:szCs w:val="24"/>
          </w:rPr>
          <w:t>任意</w:t>
        </w:r>
      </w:ins>
      <w:r>
        <w:rPr>
          <w:rFonts w:hint="eastAsia"/>
          <w:sz w:val="24"/>
          <w:szCs w:val="24"/>
        </w:rPr>
        <w:t>第三方，否则</w:t>
      </w:r>
      <w:del w:id="77" w:author="SY" w:date="2020-05-28T10:06:00Z">
        <w:r>
          <w:rPr>
            <w:rFonts w:hint="eastAsia"/>
            <w:sz w:val="24"/>
            <w:szCs w:val="24"/>
          </w:rPr>
          <w:delText>甲方有权追究乙方的法律责任</w:delText>
        </w:r>
      </w:del>
      <w:ins w:id="78" w:author="SY" w:date="2020-05-28T10:06:00Z">
        <w:r>
          <w:rPr>
            <w:rFonts w:hint="eastAsia"/>
            <w:sz w:val="24"/>
            <w:szCs w:val="24"/>
          </w:rPr>
          <w:t>乙方应当</w:t>
        </w:r>
      </w:ins>
      <w:ins w:id="79" w:author="SY" w:date="2020-05-28T10:07:00Z">
        <w:r>
          <w:rPr>
            <w:rFonts w:hint="eastAsia"/>
            <w:sz w:val="24"/>
            <w:szCs w:val="24"/>
          </w:rPr>
          <w:t>承担制作费总金额</w:t>
        </w:r>
        <w:r>
          <w:rPr>
            <w:rFonts w:hint="eastAsia"/>
            <w:sz w:val="24"/>
            <w:szCs w:val="24"/>
          </w:rPr>
          <w:t>30%</w:t>
        </w:r>
        <w:r>
          <w:rPr>
            <w:rFonts w:hint="eastAsia"/>
            <w:sz w:val="24"/>
            <w:szCs w:val="24"/>
          </w:rPr>
          <w:t>的违约金，由此给甲方造成损失的，还应承担全部损失的赔偿责任</w:t>
        </w:r>
      </w:ins>
      <w:r>
        <w:rPr>
          <w:rFonts w:hint="eastAsia"/>
          <w:sz w:val="24"/>
          <w:szCs w:val="24"/>
        </w:rPr>
        <w:t>；</w:t>
      </w:r>
    </w:p>
    <w:p w14:paraId="6246DC2B" w14:textId="77777777" w:rsidR="00B74D62" w:rsidRDefault="00000000">
      <w:pPr>
        <w:spacing w:line="360" w:lineRule="auto"/>
        <w:ind w:right="640"/>
        <w:rPr>
          <w:sz w:val="24"/>
          <w:szCs w:val="24"/>
        </w:rPr>
      </w:pPr>
      <w:r>
        <w:rPr>
          <w:rFonts w:hint="eastAsia"/>
          <w:sz w:val="24"/>
          <w:szCs w:val="24"/>
        </w:rPr>
        <w:t>6</w:t>
      </w:r>
      <w:r>
        <w:rPr>
          <w:rFonts w:hint="eastAsia"/>
          <w:sz w:val="24"/>
          <w:szCs w:val="24"/>
        </w:rPr>
        <w:t>．乙方对制作过程中所需的设计资料或其他需要配合的事项，应在保证设计进度的前提下，及时</w:t>
      </w:r>
      <w:ins w:id="80" w:author="SY" w:date="2020-05-28T10:07:00Z">
        <w:r>
          <w:rPr>
            <w:rFonts w:hint="eastAsia"/>
            <w:sz w:val="24"/>
            <w:szCs w:val="24"/>
          </w:rPr>
          <w:t>书面</w:t>
        </w:r>
      </w:ins>
      <w:r>
        <w:rPr>
          <w:rFonts w:hint="eastAsia"/>
          <w:sz w:val="24"/>
          <w:szCs w:val="24"/>
        </w:rPr>
        <w:t>通知甲方</w:t>
      </w:r>
      <w:ins w:id="81" w:author="SY" w:date="2020-05-28T10:07:00Z">
        <w:r>
          <w:rPr>
            <w:rFonts w:hint="eastAsia"/>
            <w:sz w:val="24"/>
            <w:szCs w:val="24"/>
          </w:rPr>
          <w:t>在合理期限内提供</w:t>
        </w:r>
      </w:ins>
      <w:r>
        <w:rPr>
          <w:rFonts w:hint="eastAsia"/>
          <w:sz w:val="24"/>
          <w:szCs w:val="24"/>
        </w:rPr>
        <w:t>。若甲方不能及时提供而导致的项目延期，乙方不负责承担任何责任，最终交件日期</w:t>
      </w:r>
      <w:ins w:id="82" w:author="SY" w:date="2020-05-28T10:08:00Z">
        <w:r>
          <w:rPr>
            <w:rFonts w:hint="eastAsia"/>
            <w:sz w:val="24"/>
            <w:szCs w:val="24"/>
          </w:rPr>
          <w:t>相</w:t>
        </w:r>
      </w:ins>
      <w:r>
        <w:rPr>
          <w:rFonts w:hint="eastAsia"/>
          <w:sz w:val="24"/>
          <w:szCs w:val="24"/>
        </w:rPr>
        <w:t>应顺延。</w:t>
      </w:r>
    </w:p>
    <w:p w14:paraId="53794F36" w14:textId="77777777" w:rsidR="00B74D62" w:rsidRDefault="00000000">
      <w:pPr>
        <w:spacing w:line="360" w:lineRule="auto"/>
        <w:ind w:right="640"/>
        <w:rPr>
          <w:sz w:val="24"/>
          <w:szCs w:val="24"/>
        </w:rPr>
      </w:pPr>
      <w:r>
        <w:rPr>
          <w:rFonts w:hint="eastAsia"/>
          <w:sz w:val="24"/>
          <w:szCs w:val="24"/>
        </w:rPr>
        <w:t>7.</w:t>
      </w:r>
      <w:r>
        <w:rPr>
          <w:rFonts w:hint="eastAsia"/>
          <w:sz w:val="24"/>
          <w:szCs w:val="24"/>
        </w:rPr>
        <w:t>若乙方所提交的效果图存在错误、遗漏或其他不符合本合同约定及甲方要求之处，乙方应当按照甲方要求</w:t>
      </w:r>
      <w:ins w:id="83" w:author="SY" w:date="2020-05-28T10:08:00Z">
        <w:r>
          <w:rPr>
            <w:rFonts w:hint="eastAsia"/>
            <w:sz w:val="24"/>
            <w:szCs w:val="24"/>
          </w:rPr>
          <w:t>免费</w:t>
        </w:r>
      </w:ins>
      <w:r>
        <w:rPr>
          <w:rFonts w:hint="eastAsia"/>
          <w:sz w:val="24"/>
          <w:szCs w:val="24"/>
        </w:rPr>
        <w:t>整改，且</w:t>
      </w:r>
      <w:del w:id="84" w:author="SY" w:date="2020-05-28T10:08:00Z">
        <w:r>
          <w:rPr>
            <w:rFonts w:hint="eastAsia"/>
            <w:sz w:val="24"/>
            <w:szCs w:val="24"/>
          </w:rPr>
          <w:delText>交货日期</w:delText>
        </w:r>
      </w:del>
      <w:ins w:id="85" w:author="SY" w:date="2020-05-28T10:08:00Z">
        <w:r>
          <w:rPr>
            <w:rFonts w:hint="eastAsia"/>
            <w:sz w:val="24"/>
            <w:szCs w:val="24"/>
          </w:rPr>
          <w:t>交付最终成品效果图文件</w:t>
        </w:r>
      </w:ins>
      <w:r>
        <w:rPr>
          <w:rFonts w:hint="eastAsia"/>
          <w:sz w:val="24"/>
          <w:szCs w:val="24"/>
        </w:rPr>
        <w:t>不顺延。若乙方不整改、未在甲方指定的期限内完成整改或虽经整改但仍不符合合同约定或甲方要求的，甲方有权解除本合同，并有权另行聘请第三方完成，未付</w:t>
      </w:r>
      <w:del w:id="86" w:author="SY" w:date="2020-05-28T10:09:00Z">
        <w:r>
          <w:rPr>
            <w:rFonts w:hint="eastAsia"/>
            <w:sz w:val="24"/>
            <w:szCs w:val="24"/>
          </w:rPr>
          <w:delText>合同价款</w:delText>
        </w:r>
      </w:del>
      <w:ins w:id="87" w:author="SY" w:date="2020-05-28T10:09:00Z">
        <w:r>
          <w:rPr>
            <w:rFonts w:hint="eastAsia"/>
            <w:sz w:val="24"/>
            <w:szCs w:val="24"/>
          </w:rPr>
          <w:t>制作费</w:t>
        </w:r>
      </w:ins>
      <w:r>
        <w:rPr>
          <w:rFonts w:hint="eastAsia"/>
          <w:sz w:val="24"/>
          <w:szCs w:val="24"/>
        </w:rPr>
        <w:t>不再支付，同时乙方应当按照本合同</w:t>
      </w:r>
      <w:del w:id="88" w:author="SY" w:date="2020-05-28T10:09:00Z">
        <w:r>
          <w:rPr>
            <w:rFonts w:hint="eastAsia"/>
            <w:sz w:val="24"/>
            <w:szCs w:val="24"/>
          </w:rPr>
          <w:delText>总价款</w:delText>
        </w:r>
      </w:del>
      <w:ins w:id="89" w:author="SY" w:date="2020-05-28T10:09:00Z">
        <w:r>
          <w:rPr>
            <w:rFonts w:hint="eastAsia"/>
            <w:sz w:val="24"/>
            <w:szCs w:val="24"/>
          </w:rPr>
          <w:t>制作费总金额</w:t>
        </w:r>
      </w:ins>
      <w:r>
        <w:rPr>
          <w:rFonts w:hint="eastAsia"/>
          <w:sz w:val="24"/>
          <w:szCs w:val="24"/>
        </w:rPr>
        <w:t>的</w:t>
      </w:r>
      <w:del w:id="90" w:author="SY" w:date="2020-05-28T10:09:00Z">
        <w:r>
          <w:rPr>
            <w:sz w:val="24"/>
            <w:szCs w:val="24"/>
          </w:rPr>
          <w:delText>5</w:delText>
        </w:r>
      </w:del>
      <w:ins w:id="91" w:author="SY" w:date="2020-05-28T10:09:00Z">
        <w:r>
          <w:rPr>
            <w:rFonts w:hint="eastAsia"/>
            <w:sz w:val="24"/>
            <w:szCs w:val="24"/>
          </w:rPr>
          <w:t>30</w:t>
        </w:r>
      </w:ins>
      <w:r>
        <w:rPr>
          <w:rFonts w:hint="eastAsia"/>
          <w:sz w:val="24"/>
          <w:szCs w:val="24"/>
        </w:rPr>
        <w:t>%</w:t>
      </w:r>
      <w:r>
        <w:rPr>
          <w:rFonts w:hint="eastAsia"/>
          <w:sz w:val="24"/>
          <w:szCs w:val="24"/>
        </w:rPr>
        <w:t>向甲方支付</w:t>
      </w:r>
      <w:ins w:id="92" w:author="SY" w:date="2020-05-28T10:09:00Z">
        <w:r>
          <w:rPr>
            <w:rFonts w:hint="eastAsia"/>
            <w:sz w:val="24"/>
            <w:szCs w:val="24"/>
          </w:rPr>
          <w:t>节约</w:t>
        </w:r>
      </w:ins>
      <w:r>
        <w:rPr>
          <w:rFonts w:hint="eastAsia"/>
          <w:sz w:val="24"/>
          <w:szCs w:val="24"/>
        </w:rPr>
        <w:t>违约金。</w:t>
      </w:r>
    </w:p>
    <w:p w14:paraId="6FE0B28A" w14:textId="77777777" w:rsidR="00B74D62" w:rsidRDefault="00000000">
      <w:pPr>
        <w:spacing w:line="360" w:lineRule="auto"/>
        <w:ind w:right="640"/>
        <w:rPr>
          <w:sz w:val="24"/>
          <w:szCs w:val="24"/>
        </w:rPr>
      </w:pPr>
      <w:r>
        <w:rPr>
          <w:rFonts w:hint="eastAsia"/>
          <w:sz w:val="24"/>
          <w:szCs w:val="24"/>
        </w:rPr>
        <w:lastRenderedPageBreak/>
        <w:t>8.</w:t>
      </w:r>
      <w:r>
        <w:rPr>
          <w:rFonts w:hint="eastAsia"/>
          <w:sz w:val="24"/>
          <w:szCs w:val="24"/>
        </w:rPr>
        <w:t>若乙方未按照本合同约定的期限向甲方交付最终成品效果图文件，则每逾期一日，乙方应当按照</w:t>
      </w:r>
      <w:ins w:id="93" w:author="SY" w:date="2020-05-28T10:09:00Z">
        <w:r>
          <w:rPr>
            <w:rFonts w:hint="eastAsia"/>
            <w:sz w:val="24"/>
            <w:szCs w:val="24"/>
            <w:lang w:bidi="ar"/>
          </w:rPr>
          <w:t>制作费总金额的</w:t>
        </w:r>
      </w:ins>
      <w:del w:id="94" w:author="SY" w:date="2020-05-28T10:09:00Z">
        <w:r>
          <w:rPr>
            <w:rFonts w:hint="eastAsia"/>
            <w:sz w:val="24"/>
            <w:szCs w:val="24"/>
          </w:rPr>
          <w:delText>本合同总价款</w:delText>
        </w:r>
      </w:del>
      <w:r>
        <w:rPr>
          <w:rFonts w:hint="eastAsia"/>
          <w:sz w:val="24"/>
          <w:szCs w:val="24"/>
        </w:rPr>
        <w:t>1%</w:t>
      </w:r>
      <w:r>
        <w:rPr>
          <w:rFonts w:hint="eastAsia"/>
          <w:sz w:val="24"/>
          <w:szCs w:val="24"/>
        </w:rPr>
        <w:t>向甲方支付</w:t>
      </w:r>
      <w:ins w:id="95" w:author="SY" w:date="2020-05-28T10:10:00Z">
        <w:r>
          <w:rPr>
            <w:rFonts w:hint="eastAsia"/>
            <w:sz w:val="24"/>
            <w:szCs w:val="24"/>
          </w:rPr>
          <w:t>逾期</w:t>
        </w:r>
      </w:ins>
      <w:r>
        <w:rPr>
          <w:rFonts w:hint="eastAsia"/>
          <w:sz w:val="24"/>
          <w:szCs w:val="24"/>
        </w:rPr>
        <w:t>违约金；逾期</w:t>
      </w:r>
      <w:r>
        <w:rPr>
          <w:rFonts w:hint="eastAsia"/>
          <w:sz w:val="24"/>
          <w:szCs w:val="24"/>
        </w:rPr>
        <w:t>20</w:t>
      </w:r>
      <w:r>
        <w:rPr>
          <w:rFonts w:hint="eastAsia"/>
          <w:sz w:val="24"/>
          <w:szCs w:val="24"/>
        </w:rPr>
        <w:t>日以上的，甲方有权解除本合同，</w:t>
      </w:r>
      <w:ins w:id="96" w:author="SY" w:date="2020-05-28T10:10:00Z">
        <w:r>
          <w:rPr>
            <w:rFonts w:hint="eastAsia"/>
            <w:sz w:val="24"/>
            <w:szCs w:val="24"/>
            <w:lang w:bidi="ar"/>
          </w:rPr>
          <w:t>除支付逾期违约金外，</w:t>
        </w:r>
      </w:ins>
      <w:r>
        <w:rPr>
          <w:rFonts w:hint="eastAsia"/>
          <w:sz w:val="24"/>
          <w:szCs w:val="24"/>
        </w:rPr>
        <w:t>乙方</w:t>
      </w:r>
      <w:ins w:id="97" w:author="SY" w:date="2020-05-28T10:10:00Z">
        <w:r>
          <w:rPr>
            <w:rFonts w:hint="eastAsia"/>
            <w:sz w:val="24"/>
            <w:szCs w:val="24"/>
          </w:rPr>
          <w:t>还</w:t>
        </w:r>
      </w:ins>
      <w:r>
        <w:rPr>
          <w:rFonts w:hint="eastAsia"/>
          <w:sz w:val="24"/>
          <w:szCs w:val="24"/>
        </w:rPr>
        <w:t>应当按照</w:t>
      </w:r>
      <w:ins w:id="98" w:author="SY" w:date="2020-05-28T10:10:00Z">
        <w:r>
          <w:rPr>
            <w:rFonts w:hint="eastAsia"/>
            <w:sz w:val="24"/>
            <w:szCs w:val="24"/>
            <w:lang w:bidi="ar"/>
          </w:rPr>
          <w:t>制作费总金额</w:t>
        </w:r>
      </w:ins>
      <w:del w:id="99" w:author="SY" w:date="2020-05-28T10:10:00Z">
        <w:r>
          <w:rPr>
            <w:rFonts w:hint="eastAsia"/>
            <w:sz w:val="24"/>
            <w:szCs w:val="24"/>
          </w:rPr>
          <w:delText>本合同总价款</w:delText>
        </w:r>
      </w:del>
      <w:r>
        <w:rPr>
          <w:rFonts w:hint="eastAsia"/>
          <w:sz w:val="24"/>
          <w:szCs w:val="24"/>
        </w:rPr>
        <w:t>的</w:t>
      </w:r>
      <w:del w:id="100" w:author="SY" w:date="2020-05-28T10:10:00Z">
        <w:r>
          <w:rPr>
            <w:sz w:val="24"/>
            <w:szCs w:val="24"/>
          </w:rPr>
          <w:delText>1</w:delText>
        </w:r>
      </w:del>
      <w:ins w:id="101" w:author="SY" w:date="2020-05-28T10:10:00Z">
        <w:r>
          <w:rPr>
            <w:rFonts w:hint="eastAsia"/>
            <w:sz w:val="24"/>
            <w:szCs w:val="24"/>
          </w:rPr>
          <w:t>3</w:t>
        </w:r>
      </w:ins>
      <w:r>
        <w:rPr>
          <w:rFonts w:hint="eastAsia"/>
          <w:sz w:val="24"/>
          <w:szCs w:val="24"/>
        </w:rPr>
        <w:t>0%</w:t>
      </w:r>
      <w:r>
        <w:rPr>
          <w:rFonts w:hint="eastAsia"/>
          <w:sz w:val="24"/>
          <w:szCs w:val="24"/>
        </w:rPr>
        <w:t>向甲方支付</w:t>
      </w:r>
      <w:ins w:id="102" w:author="SY" w:date="2020-05-28T10:10:00Z">
        <w:r>
          <w:rPr>
            <w:rFonts w:hint="eastAsia"/>
            <w:sz w:val="24"/>
            <w:szCs w:val="24"/>
          </w:rPr>
          <w:t>解约</w:t>
        </w:r>
      </w:ins>
      <w:r>
        <w:rPr>
          <w:rFonts w:hint="eastAsia"/>
          <w:sz w:val="24"/>
          <w:szCs w:val="24"/>
        </w:rPr>
        <w:t>违约金。</w:t>
      </w:r>
    </w:p>
    <w:p w14:paraId="1A2E55DD" w14:textId="77777777" w:rsidR="00B74D62" w:rsidRDefault="00000000">
      <w:pPr>
        <w:spacing w:line="360" w:lineRule="auto"/>
        <w:ind w:right="640"/>
        <w:rPr>
          <w:sz w:val="24"/>
          <w:szCs w:val="24"/>
        </w:rPr>
      </w:pPr>
      <w:r>
        <w:rPr>
          <w:rFonts w:hint="eastAsia"/>
          <w:sz w:val="24"/>
          <w:szCs w:val="24"/>
        </w:rPr>
        <w:t>七、争议解决：</w:t>
      </w:r>
    </w:p>
    <w:p w14:paraId="7EA0D154" w14:textId="77777777" w:rsidR="00B74D62" w:rsidRDefault="00000000">
      <w:pPr>
        <w:spacing w:line="360" w:lineRule="auto"/>
        <w:ind w:right="640"/>
        <w:rPr>
          <w:sz w:val="24"/>
          <w:szCs w:val="24"/>
        </w:rPr>
      </w:pPr>
      <w:r>
        <w:rPr>
          <w:rFonts w:hint="eastAsia"/>
          <w:sz w:val="24"/>
          <w:szCs w:val="24"/>
        </w:rPr>
        <w:t>1.</w:t>
      </w:r>
      <w:r>
        <w:rPr>
          <w:rFonts w:hint="eastAsia"/>
          <w:sz w:val="24"/>
          <w:szCs w:val="24"/>
        </w:rPr>
        <w:t>协商：</w:t>
      </w:r>
    </w:p>
    <w:p w14:paraId="7A8B7FBE" w14:textId="77777777" w:rsidR="00B74D62" w:rsidRDefault="00000000">
      <w:pPr>
        <w:spacing w:line="360" w:lineRule="auto"/>
        <w:ind w:right="640" w:firstLineChars="100" w:firstLine="240"/>
        <w:rPr>
          <w:sz w:val="24"/>
          <w:szCs w:val="24"/>
        </w:rPr>
      </w:pPr>
      <w:r>
        <w:rPr>
          <w:rFonts w:hint="eastAsia"/>
          <w:sz w:val="24"/>
          <w:szCs w:val="24"/>
        </w:rPr>
        <w:t>在双方合作期间，若发生争议，应通过友好协商的办法解决。</w:t>
      </w:r>
    </w:p>
    <w:p w14:paraId="54B0A285" w14:textId="77777777" w:rsidR="00B74D62" w:rsidRDefault="00000000">
      <w:pPr>
        <w:spacing w:line="360" w:lineRule="auto"/>
        <w:ind w:right="640"/>
        <w:rPr>
          <w:sz w:val="24"/>
          <w:szCs w:val="24"/>
        </w:rPr>
      </w:pPr>
      <w:r>
        <w:rPr>
          <w:rFonts w:hint="eastAsia"/>
          <w:sz w:val="24"/>
          <w:szCs w:val="24"/>
        </w:rPr>
        <w:t>2.</w:t>
      </w:r>
      <w:r>
        <w:rPr>
          <w:rFonts w:hint="eastAsia"/>
          <w:sz w:val="24"/>
          <w:szCs w:val="24"/>
        </w:rPr>
        <w:t>诉讼</w:t>
      </w:r>
    </w:p>
    <w:p w14:paraId="1757A3F5" w14:textId="77777777" w:rsidR="00B74D62" w:rsidRDefault="00000000">
      <w:pPr>
        <w:spacing w:line="360" w:lineRule="auto"/>
        <w:ind w:leftChars="100" w:left="210" w:right="640"/>
        <w:rPr>
          <w:sz w:val="24"/>
          <w:szCs w:val="24"/>
        </w:rPr>
      </w:pPr>
      <w:r>
        <w:rPr>
          <w:rFonts w:hint="eastAsia"/>
          <w:sz w:val="24"/>
          <w:szCs w:val="24"/>
        </w:rPr>
        <w:t>若上述的协商办法不能解决争议时，双方一致同意向</w:t>
      </w:r>
      <w:r>
        <w:rPr>
          <w:rFonts w:hint="eastAsia"/>
          <w:kern w:val="28"/>
          <w:sz w:val="24"/>
          <w:szCs w:val="24"/>
        </w:rPr>
        <w:t>甲</w:t>
      </w:r>
      <w:r>
        <w:rPr>
          <w:rFonts w:hint="eastAsia"/>
          <w:sz w:val="24"/>
          <w:szCs w:val="24"/>
        </w:rPr>
        <w:t>方所在地人民法院提起诉讼。争议解决使用中华人民共和国法律。</w:t>
      </w:r>
    </w:p>
    <w:p w14:paraId="1839A71A" w14:textId="77777777" w:rsidR="00B74D62" w:rsidRDefault="00000000">
      <w:pPr>
        <w:spacing w:line="360" w:lineRule="auto"/>
        <w:ind w:right="640"/>
        <w:rPr>
          <w:sz w:val="24"/>
          <w:szCs w:val="24"/>
        </w:rPr>
      </w:pPr>
      <w:r>
        <w:rPr>
          <w:rFonts w:hint="eastAsia"/>
          <w:sz w:val="24"/>
          <w:szCs w:val="24"/>
        </w:rPr>
        <w:t>八、其他：</w:t>
      </w:r>
    </w:p>
    <w:p w14:paraId="76CC53A7" w14:textId="77777777" w:rsidR="00B74D62" w:rsidRDefault="00000000">
      <w:pPr>
        <w:spacing w:line="360" w:lineRule="auto"/>
        <w:ind w:right="640"/>
        <w:rPr>
          <w:sz w:val="24"/>
          <w:szCs w:val="24"/>
        </w:rPr>
      </w:pPr>
      <w:r>
        <w:rPr>
          <w:rFonts w:hint="eastAsia"/>
          <w:sz w:val="24"/>
          <w:szCs w:val="24"/>
        </w:rPr>
        <w:t>1.</w:t>
      </w:r>
      <w:r>
        <w:rPr>
          <w:rFonts w:hint="eastAsia"/>
          <w:sz w:val="24"/>
          <w:szCs w:val="24"/>
        </w:rPr>
        <w:t>本合同壹式</w:t>
      </w:r>
      <w:del w:id="103" w:author="SY" w:date="2020-05-28T10:13:00Z">
        <w:r>
          <w:rPr>
            <w:rFonts w:hint="eastAsia"/>
            <w:sz w:val="24"/>
            <w:szCs w:val="24"/>
          </w:rPr>
          <w:delText>陆</w:delText>
        </w:r>
      </w:del>
      <w:ins w:id="104" w:author="SY" w:date="2020-05-28T10:13:00Z">
        <w:r>
          <w:rPr>
            <w:rFonts w:hint="eastAsia"/>
            <w:sz w:val="24"/>
            <w:szCs w:val="24"/>
          </w:rPr>
          <w:t>贰</w:t>
        </w:r>
      </w:ins>
      <w:r>
        <w:rPr>
          <w:rFonts w:hint="eastAsia"/>
          <w:sz w:val="24"/>
          <w:szCs w:val="24"/>
        </w:rPr>
        <w:t>份，甲方执</w:t>
      </w:r>
      <w:del w:id="105" w:author="SY" w:date="2020-05-28T10:13:00Z">
        <w:r>
          <w:rPr>
            <w:rFonts w:hint="eastAsia"/>
            <w:sz w:val="24"/>
            <w:szCs w:val="24"/>
          </w:rPr>
          <w:delText>肆</w:delText>
        </w:r>
      </w:del>
      <w:ins w:id="106" w:author="SY" w:date="2020-05-28T10:13:00Z">
        <w:r>
          <w:rPr>
            <w:rFonts w:hint="eastAsia"/>
            <w:sz w:val="24"/>
            <w:szCs w:val="24"/>
          </w:rPr>
          <w:t>壹</w:t>
        </w:r>
      </w:ins>
      <w:r>
        <w:rPr>
          <w:rFonts w:hint="eastAsia"/>
          <w:sz w:val="24"/>
          <w:szCs w:val="24"/>
        </w:rPr>
        <w:t>份，乙方执</w:t>
      </w:r>
      <w:del w:id="107" w:author="SY" w:date="2020-05-28T10:13:00Z">
        <w:r>
          <w:rPr>
            <w:rFonts w:hint="eastAsia"/>
            <w:sz w:val="24"/>
            <w:szCs w:val="24"/>
          </w:rPr>
          <w:delText>贰</w:delText>
        </w:r>
      </w:del>
      <w:ins w:id="108" w:author="SY" w:date="2020-05-28T10:13:00Z">
        <w:r>
          <w:rPr>
            <w:rFonts w:hint="eastAsia"/>
            <w:sz w:val="24"/>
            <w:szCs w:val="24"/>
          </w:rPr>
          <w:t>壹</w:t>
        </w:r>
      </w:ins>
      <w:r>
        <w:rPr>
          <w:rFonts w:hint="eastAsia"/>
          <w:sz w:val="24"/>
          <w:szCs w:val="24"/>
        </w:rPr>
        <w:t>份，均具有同等法律效力。</w:t>
      </w:r>
    </w:p>
    <w:p w14:paraId="17B22B40" w14:textId="77777777" w:rsidR="00B74D62" w:rsidRDefault="00000000">
      <w:pPr>
        <w:spacing w:line="360" w:lineRule="auto"/>
        <w:ind w:right="640"/>
        <w:rPr>
          <w:sz w:val="24"/>
          <w:szCs w:val="24"/>
        </w:rPr>
      </w:pPr>
      <w:r>
        <w:rPr>
          <w:rFonts w:hint="eastAsia"/>
          <w:sz w:val="24"/>
          <w:szCs w:val="24"/>
        </w:rPr>
        <w:t>2.</w:t>
      </w:r>
      <w:r>
        <w:rPr>
          <w:rFonts w:hint="eastAsia"/>
          <w:sz w:val="24"/>
          <w:szCs w:val="24"/>
        </w:rPr>
        <w:t>本合同自双方法定代表人或委托代理人签字并加盖公章后生效。</w:t>
      </w:r>
    </w:p>
    <w:p w14:paraId="2931FA36" w14:textId="77777777" w:rsidR="00B74D62" w:rsidRDefault="00000000">
      <w:pPr>
        <w:spacing w:line="360" w:lineRule="auto"/>
        <w:ind w:right="640"/>
        <w:rPr>
          <w:sz w:val="24"/>
          <w:szCs w:val="24"/>
        </w:rPr>
      </w:pPr>
      <w:r>
        <w:rPr>
          <w:rFonts w:hint="eastAsia"/>
          <w:sz w:val="24"/>
          <w:szCs w:val="24"/>
        </w:rPr>
        <w:t>3.</w:t>
      </w:r>
      <w:r>
        <w:rPr>
          <w:rFonts w:hint="eastAsia"/>
          <w:sz w:val="24"/>
          <w:szCs w:val="24"/>
        </w:rPr>
        <w:t>本合同未尽事宜，双方可协商解决或签订补充协议。</w:t>
      </w:r>
    </w:p>
    <w:p w14:paraId="7D58B9C9" w14:textId="77777777" w:rsidR="00B74D62" w:rsidRDefault="00000000">
      <w:pPr>
        <w:spacing w:line="360" w:lineRule="auto"/>
        <w:ind w:right="640"/>
        <w:rPr>
          <w:sz w:val="24"/>
          <w:szCs w:val="24"/>
        </w:rPr>
      </w:pPr>
      <w:ins w:id="109" w:author="SY" w:date="2020-05-28T10:13:00Z">
        <w:r>
          <w:rPr>
            <w:rFonts w:hint="eastAsia"/>
            <w:sz w:val="24"/>
            <w:szCs w:val="24"/>
          </w:rPr>
          <w:t>（</w:t>
        </w:r>
      </w:ins>
      <w:r>
        <w:rPr>
          <w:rFonts w:hint="eastAsia"/>
          <w:sz w:val="24"/>
          <w:szCs w:val="24"/>
        </w:rPr>
        <w:t>以下无正文</w:t>
      </w:r>
      <w:ins w:id="110" w:author="SY" w:date="2020-05-28T10:14:00Z">
        <w:r>
          <w:rPr>
            <w:rFonts w:hint="eastAsia"/>
            <w:sz w:val="24"/>
            <w:szCs w:val="24"/>
          </w:rPr>
          <w:t>，为签署页）</w:t>
        </w:r>
      </w:ins>
    </w:p>
    <w:p w14:paraId="4FDC61DC" w14:textId="77777777" w:rsidR="00B74D62" w:rsidRDefault="00B74D62">
      <w:pPr>
        <w:spacing w:line="360" w:lineRule="auto"/>
        <w:ind w:right="640"/>
        <w:rPr>
          <w:sz w:val="24"/>
          <w:szCs w:val="24"/>
        </w:rPr>
      </w:pPr>
    </w:p>
    <w:p w14:paraId="54A308EA" w14:textId="77777777" w:rsidR="00B74D62" w:rsidRDefault="00B74D62">
      <w:pPr>
        <w:spacing w:line="360" w:lineRule="auto"/>
        <w:ind w:right="640"/>
        <w:rPr>
          <w:sz w:val="24"/>
          <w:szCs w:val="24"/>
        </w:rPr>
      </w:pPr>
    </w:p>
    <w:tbl>
      <w:tblPr>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8"/>
        <w:gridCol w:w="5058"/>
      </w:tblGrid>
      <w:tr w:rsidR="00B74D62" w14:paraId="2E5D6D98" w14:textId="77777777">
        <w:tc>
          <w:tcPr>
            <w:tcW w:w="5058" w:type="dxa"/>
          </w:tcPr>
          <w:p w14:paraId="0D99EA9A" w14:textId="6645A459" w:rsidR="00B74D62" w:rsidRDefault="00000000">
            <w:pPr>
              <w:spacing w:line="360" w:lineRule="auto"/>
              <w:rPr>
                <w:szCs w:val="21"/>
              </w:rPr>
            </w:pPr>
            <w:r>
              <w:rPr>
                <w:rFonts w:hint="eastAsia"/>
                <w:szCs w:val="21"/>
              </w:rPr>
              <w:t>委托单位（甲方）：</w:t>
            </w:r>
            <w:r w:rsidR="005910B2">
              <w:rPr>
                <w:rFonts w:hint="eastAsia"/>
                <w:bCs/>
                <w:szCs w:val="21"/>
              </w:rPr>
              <w:t>xxx</w:t>
            </w:r>
            <w:r>
              <w:rPr>
                <w:rFonts w:hint="eastAsia"/>
                <w:bCs/>
                <w:szCs w:val="21"/>
              </w:rPr>
              <w:t>有限责任公司</w:t>
            </w:r>
            <w:r>
              <w:rPr>
                <w:rFonts w:hint="eastAsia"/>
                <w:bCs/>
                <w:szCs w:val="21"/>
              </w:rPr>
              <w:t xml:space="preserve"> </w:t>
            </w:r>
          </w:p>
        </w:tc>
        <w:tc>
          <w:tcPr>
            <w:tcW w:w="5058" w:type="dxa"/>
          </w:tcPr>
          <w:p w14:paraId="64C9D781" w14:textId="234D1D0D" w:rsidR="00B74D62" w:rsidRDefault="00000000">
            <w:pPr>
              <w:spacing w:line="360" w:lineRule="auto"/>
              <w:rPr>
                <w:szCs w:val="21"/>
              </w:rPr>
            </w:pPr>
            <w:r>
              <w:rPr>
                <w:rFonts w:hint="eastAsia"/>
                <w:szCs w:val="21"/>
              </w:rPr>
              <w:t>受托单位（乙方）：</w:t>
            </w:r>
            <w:r w:rsidR="009E7262">
              <w:rPr>
                <w:rFonts w:hint="eastAsia"/>
                <w:szCs w:val="21"/>
              </w:rPr>
              <w:t>yyyy</w:t>
            </w:r>
            <w:r>
              <w:rPr>
                <w:szCs w:val="21"/>
              </w:rPr>
              <w:t>有限公司</w:t>
            </w:r>
          </w:p>
        </w:tc>
      </w:tr>
      <w:tr w:rsidR="00B74D62" w14:paraId="7ABA5D3D" w14:textId="77777777">
        <w:tc>
          <w:tcPr>
            <w:tcW w:w="5058" w:type="dxa"/>
          </w:tcPr>
          <w:p w14:paraId="5142321D" w14:textId="77777777" w:rsidR="00B74D62" w:rsidRDefault="00000000">
            <w:pPr>
              <w:spacing w:line="360" w:lineRule="auto"/>
              <w:rPr>
                <w:szCs w:val="21"/>
              </w:rPr>
            </w:pPr>
            <w:r>
              <w:rPr>
                <w:rFonts w:hint="eastAsia"/>
                <w:szCs w:val="21"/>
              </w:rPr>
              <w:t>公司委托代理人：</w:t>
            </w:r>
          </w:p>
        </w:tc>
        <w:tc>
          <w:tcPr>
            <w:tcW w:w="5058" w:type="dxa"/>
          </w:tcPr>
          <w:p w14:paraId="738970D4" w14:textId="31F38AE7" w:rsidR="00B74D62" w:rsidRDefault="00000000">
            <w:pPr>
              <w:spacing w:line="360" w:lineRule="auto"/>
              <w:rPr>
                <w:szCs w:val="21"/>
              </w:rPr>
            </w:pPr>
            <w:r>
              <w:rPr>
                <w:rFonts w:hint="eastAsia"/>
                <w:szCs w:val="21"/>
              </w:rPr>
              <w:t>公司委托代理人：</w:t>
            </w:r>
            <w:r w:rsidR="005910B2">
              <w:rPr>
                <w:szCs w:val="21"/>
              </w:rPr>
              <w:t xml:space="preserve"> </w:t>
            </w:r>
          </w:p>
        </w:tc>
      </w:tr>
      <w:tr w:rsidR="00B74D62" w14:paraId="73724E91" w14:textId="77777777">
        <w:tc>
          <w:tcPr>
            <w:tcW w:w="5058" w:type="dxa"/>
          </w:tcPr>
          <w:p w14:paraId="5A97E079" w14:textId="77777777" w:rsidR="00B74D62" w:rsidRDefault="00000000">
            <w:pPr>
              <w:spacing w:line="360" w:lineRule="auto"/>
              <w:rPr>
                <w:szCs w:val="21"/>
              </w:rPr>
            </w:pPr>
            <w:r>
              <w:rPr>
                <w:rFonts w:hint="eastAsia"/>
                <w:szCs w:val="21"/>
              </w:rPr>
              <w:t>法定代表人：</w:t>
            </w:r>
          </w:p>
        </w:tc>
        <w:tc>
          <w:tcPr>
            <w:tcW w:w="5058" w:type="dxa"/>
          </w:tcPr>
          <w:p w14:paraId="0F8B70C7" w14:textId="77777777" w:rsidR="00B74D62" w:rsidRDefault="00000000">
            <w:pPr>
              <w:spacing w:line="360" w:lineRule="auto"/>
              <w:rPr>
                <w:szCs w:val="21"/>
              </w:rPr>
            </w:pPr>
            <w:r>
              <w:rPr>
                <w:rFonts w:hint="eastAsia"/>
                <w:szCs w:val="21"/>
              </w:rPr>
              <w:t>法定代表人：</w:t>
            </w:r>
          </w:p>
        </w:tc>
      </w:tr>
      <w:tr w:rsidR="00B74D62" w14:paraId="2277C370" w14:textId="77777777">
        <w:tc>
          <w:tcPr>
            <w:tcW w:w="5058" w:type="dxa"/>
          </w:tcPr>
          <w:p w14:paraId="033D0D6F" w14:textId="77777777" w:rsidR="00B74D62" w:rsidRDefault="00000000">
            <w:pPr>
              <w:spacing w:line="360" w:lineRule="auto"/>
              <w:rPr>
                <w:szCs w:val="21"/>
              </w:rPr>
            </w:pPr>
            <w:r>
              <w:rPr>
                <w:rFonts w:hint="eastAsia"/>
                <w:szCs w:val="21"/>
              </w:rPr>
              <w:t>联系方式：</w:t>
            </w:r>
          </w:p>
        </w:tc>
        <w:tc>
          <w:tcPr>
            <w:tcW w:w="5058" w:type="dxa"/>
          </w:tcPr>
          <w:p w14:paraId="58391F6F" w14:textId="6398375C" w:rsidR="00B74D62" w:rsidRDefault="00000000">
            <w:pPr>
              <w:spacing w:line="360" w:lineRule="auto"/>
              <w:rPr>
                <w:szCs w:val="21"/>
              </w:rPr>
            </w:pPr>
            <w:r>
              <w:rPr>
                <w:rFonts w:hint="eastAsia"/>
                <w:szCs w:val="21"/>
              </w:rPr>
              <w:t>联系方式：</w:t>
            </w:r>
          </w:p>
        </w:tc>
      </w:tr>
    </w:tbl>
    <w:p w14:paraId="67916F8F" w14:textId="77777777" w:rsidR="00B74D62" w:rsidRDefault="00B74D62">
      <w:pPr>
        <w:spacing w:line="360" w:lineRule="auto"/>
        <w:rPr>
          <w:szCs w:val="21"/>
        </w:rPr>
      </w:pPr>
    </w:p>
    <w:p w14:paraId="5171B2EA" w14:textId="77777777" w:rsidR="00B74D62" w:rsidRDefault="00000000">
      <w:pPr>
        <w:spacing w:line="360" w:lineRule="auto"/>
        <w:rPr>
          <w:szCs w:val="21"/>
        </w:rPr>
      </w:pPr>
      <w:r>
        <w:rPr>
          <w:rFonts w:hint="eastAsia"/>
          <w:szCs w:val="21"/>
        </w:rPr>
        <w:t xml:space="preserve">            </w:t>
      </w:r>
      <w:r>
        <w:rPr>
          <w:rFonts w:hint="eastAsia"/>
          <w:szCs w:val="21"/>
        </w:rPr>
        <w:t>（</w:t>
      </w:r>
      <w:r>
        <w:rPr>
          <w:rFonts w:hint="eastAsia"/>
          <w:szCs w:val="21"/>
        </w:rPr>
        <w:t xml:space="preserve"> </w:t>
      </w:r>
      <w:r>
        <w:rPr>
          <w:rFonts w:hint="eastAsia"/>
          <w:szCs w:val="21"/>
        </w:rPr>
        <w:t>盖</w:t>
      </w:r>
      <w:r>
        <w:rPr>
          <w:rFonts w:hint="eastAsia"/>
          <w:szCs w:val="21"/>
        </w:rPr>
        <w:t xml:space="preserve">    </w:t>
      </w:r>
      <w:r>
        <w:rPr>
          <w:rFonts w:hint="eastAsia"/>
          <w:szCs w:val="21"/>
        </w:rPr>
        <w:t>章</w:t>
      </w:r>
      <w:r>
        <w:rPr>
          <w:rFonts w:hint="eastAsia"/>
          <w:szCs w:val="21"/>
        </w:rPr>
        <w:t xml:space="preserve"> </w:t>
      </w:r>
      <w:r>
        <w:rPr>
          <w:rFonts w:hint="eastAsia"/>
          <w:szCs w:val="21"/>
        </w:rPr>
        <w:t>）</w:t>
      </w:r>
      <w:r>
        <w:rPr>
          <w:rFonts w:hint="eastAsia"/>
          <w:szCs w:val="21"/>
        </w:rPr>
        <w:t xml:space="preserve">                                   </w:t>
      </w:r>
      <w:r>
        <w:rPr>
          <w:rFonts w:hint="eastAsia"/>
          <w:szCs w:val="21"/>
        </w:rPr>
        <w:t>（</w:t>
      </w:r>
      <w:r>
        <w:rPr>
          <w:rFonts w:hint="eastAsia"/>
          <w:szCs w:val="21"/>
        </w:rPr>
        <w:t xml:space="preserve"> </w:t>
      </w:r>
      <w:r>
        <w:rPr>
          <w:rFonts w:hint="eastAsia"/>
          <w:szCs w:val="21"/>
        </w:rPr>
        <w:t>盖</w:t>
      </w:r>
      <w:r>
        <w:rPr>
          <w:rFonts w:hint="eastAsia"/>
          <w:szCs w:val="21"/>
        </w:rPr>
        <w:t xml:space="preserve">    </w:t>
      </w:r>
      <w:r>
        <w:rPr>
          <w:rFonts w:hint="eastAsia"/>
          <w:szCs w:val="21"/>
        </w:rPr>
        <w:t>章</w:t>
      </w:r>
      <w:r>
        <w:rPr>
          <w:rFonts w:hint="eastAsia"/>
          <w:szCs w:val="21"/>
        </w:rPr>
        <w:t xml:space="preserve"> </w:t>
      </w:r>
      <w:r>
        <w:rPr>
          <w:rFonts w:hint="eastAsia"/>
          <w:szCs w:val="21"/>
        </w:rPr>
        <w:t>）</w:t>
      </w:r>
    </w:p>
    <w:p w14:paraId="11E99F6A" w14:textId="77777777" w:rsidR="00B74D62" w:rsidRDefault="00000000">
      <w:pPr>
        <w:spacing w:line="360" w:lineRule="auto"/>
        <w:rPr>
          <w:szCs w:val="21"/>
        </w:rPr>
      </w:pPr>
      <w:r>
        <w:rPr>
          <w:rFonts w:hint="eastAsia"/>
          <w:szCs w:val="21"/>
        </w:rPr>
        <w:t xml:space="preserve">           20</w:t>
      </w:r>
      <w:r>
        <w:rPr>
          <w:szCs w:val="21"/>
        </w:rPr>
        <w:t>20</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20</w:t>
      </w:r>
      <w:r>
        <w:rPr>
          <w:szCs w:val="21"/>
        </w:rPr>
        <w:t>20</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p w14:paraId="4A956845" w14:textId="77777777" w:rsidR="00B74D62" w:rsidRDefault="00B74D62"/>
    <w:sectPr w:rsidR="00B74D62">
      <w:pgSz w:w="11906" w:h="16838"/>
      <w:pgMar w:top="1440" w:right="1066" w:bottom="1440" w:left="96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4C5F8" w14:textId="77777777" w:rsidR="00726084" w:rsidRDefault="00726084">
      <w:r>
        <w:separator/>
      </w:r>
    </w:p>
  </w:endnote>
  <w:endnote w:type="continuationSeparator" w:id="0">
    <w:p w14:paraId="6DD18156" w14:textId="77777777" w:rsidR="00726084" w:rsidRDefault="0072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FF874" w14:textId="77777777" w:rsidR="00726084" w:rsidRDefault="00726084">
      <w:r>
        <w:separator/>
      </w:r>
    </w:p>
  </w:footnote>
  <w:footnote w:type="continuationSeparator" w:id="0">
    <w:p w14:paraId="582355C9" w14:textId="77777777" w:rsidR="00726084" w:rsidRDefault="0072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BADBA99"/>
    <w:multiLevelType w:val="singleLevel"/>
    <w:tmpl w:val="DBADBA99"/>
    <w:lvl w:ilvl="0">
      <w:start w:val="5"/>
      <w:numFmt w:val="decimal"/>
      <w:suff w:val="space"/>
      <w:lvlText w:val="%1."/>
      <w:lvlJc w:val="left"/>
    </w:lvl>
  </w:abstractNum>
  <w:abstractNum w:abstractNumId="1" w15:restartNumberingAfterBreak="0">
    <w:nsid w:val="0000000A"/>
    <w:multiLevelType w:val="multilevel"/>
    <w:tmpl w:val="0000000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B"/>
    <w:multiLevelType w:val="singleLevel"/>
    <w:tmpl w:val="0000000B"/>
    <w:lvl w:ilvl="0">
      <w:start w:val="1"/>
      <w:numFmt w:val="chineseCounting"/>
      <w:suff w:val="nothing"/>
      <w:lvlText w:val="%1、"/>
      <w:lvlJc w:val="left"/>
    </w:lvl>
  </w:abstractNum>
  <w:num w:numId="1" w16cid:durableId="227418210">
    <w:abstractNumId w:val="2"/>
  </w:num>
  <w:num w:numId="2" w16cid:durableId="313804742">
    <w:abstractNumId w:val="1"/>
  </w:num>
  <w:num w:numId="3" w16cid:durableId="15384234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CA7"/>
    <w:rsid w:val="A7C5B479"/>
    <w:rsid w:val="AFC49D40"/>
    <w:rsid w:val="DDDE4833"/>
    <w:rsid w:val="00417800"/>
    <w:rsid w:val="005910B2"/>
    <w:rsid w:val="006245AC"/>
    <w:rsid w:val="00665855"/>
    <w:rsid w:val="00726084"/>
    <w:rsid w:val="009E7262"/>
    <w:rsid w:val="00B74D62"/>
    <w:rsid w:val="00CB2D38"/>
    <w:rsid w:val="00DF3CA7"/>
    <w:rsid w:val="00F62BC4"/>
    <w:rsid w:val="1ADC569A"/>
    <w:rsid w:val="1CAA5337"/>
    <w:rsid w:val="21E4506D"/>
    <w:rsid w:val="395FC714"/>
    <w:rsid w:val="5E9928C9"/>
    <w:rsid w:val="601221B4"/>
    <w:rsid w:val="6CE26476"/>
    <w:rsid w:val="7BFF1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BBB8F"/>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Revision"/>
    <w:hidden/>
    <w:uiPriority w:val="99"/>
    <w:unhideWhenUsed/>
    <w:rsid w:val="005910B2"/>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1016</Words>
  <Characters>1384</Characters>
  <Application>Microsoft Office Word</Application>
  <DocSecurity>0</DocSecurity>
  <Lines>49</Lines>
  <Paragraphs>47</Paragraphs>
  <ScaleCrop>false</ScaleCrop>
  <Company>Sky123.Org</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华鼎·中和项目效果图制作协议书</dc:title>
  <dc:creator>Administrator</dc:creator>
  <cp:lastModifiedBy>Andrew Liu</cp:lastModifiedBy>
  <cp:revision>5</cp:revision>
  <cp:lastPrinted>2019-06-01T16:02:00Z</cp:lastPrinted>
  <dcterms:created xsi:type="dcterms:W3CDTF">2020-05-18T10:12:00Z</dcterms:created>
  <dcterms:modified xsi:type="dcterms:W3CDTF">2024-04-30T03:32:00Z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