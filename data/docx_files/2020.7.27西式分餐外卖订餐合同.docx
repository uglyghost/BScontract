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46C28" w14:textId="77777777" w:rsidR="00337BF1" w:rsidRDefault="00337BF1">
      <w:pPr>
        <w:tabs>
          <w:tab w:val="left" w:pos="720"/>
          <w:tab w:val="left" w:pos="5400"/>
        </w:tabs>
        <w:snapToGrid w:val="0"/>
        <w:jc w:val="both"/>
        <w:rPr>
          <w:del w:id="0" w:author="SY" w:date="2020-07-27T11:15:00Z"/>
          <w:rFonts w:asciiTheme="minorEastAsia" w:eastAsiaTheme="minorEastAsia" w:hAnsiTheme="minorEastAsia"/>
          <w:color w:val="000000" w:themeColor="text1"/>
          <w:sz w:val="22"/>
          <w:szCs w:val="24"/>
          <w:lang w:val="en-GB" w:eastAsia="zh-CN"/>
        </w:rPr>
      </w:pPr>
    </w:p>
    <w:p w14:paraId="3F563484" w14:textId="77777777" w:rsidR="00337BF1" w:rsidRDefault="00000000" w:rsidP="00337BF1">
      <w:pPr>
        <w:tabs>
          <w:tab w:val="left" w:pos="720"/>
          <w:tab w:val="left" w:pos="5400"/>
        </w:tabs>
        <w:snapToGrid w:val="0"/>
        <w:jc w:val="center"/>
        <w:rPr>
          <w:del w:id="1" w:author="SY" w:date="2020-07-27T11:15:00Z"/>
          <w:rFonts w:asciiTheme="minorEastAsia" w:eastAsiaTheme="minorEastAsia" w:hAnsiTheme="minorEastAsia"/>
          <w:color w:val="000000" w:themeColor="text1"/>
          <w:sz w:val="22"/>
          <w:szCs w:val="24"/>
          <w:lang w:eastAsia="zh-CN"/>
        </w:rPr>
        <w:pPrChange w:id="2" w:author="SY" w:date="2020-07-27T11:15:00Z">
          <w:pPr>
            <w:tabs>
              <w:tab w:val="left" w:pos="720"/>
              <w:tab w:val="left" w:pos="5400"/>
            </w:tabs>
            <w:snapToGrid w:val="0"/>
            <w:jc w:val="both"/>
          </w:pPr>
        </w:pPrChange>
      </w:pPr>
      <w:ins w:id="3" w:author="SY" w:date="2020-07-27T11:15:00Z">
        <w:r>
          <w:rPr>
            <w:rFonts w:asciiTheme="minorEastAsia" w:eastAsiaTheme="minorEastAsia" w:hAnsiTheme="minorEastAsia" w:hint="eastAsia"/>
            <w:color w:val="000000" w:themeColor="text1"/>
            <w:sz w:val="22"/>
            <w:szCs w:val="24"/>
            <w:lang w:eastAsia="zh-CN"/>
          </w:rPr>
          <w:t xml:space="preserve">                   </w:t>
        </w:r>
      </w:ins>
    </w:p>
    <w:p w14:paraId="69297AB3" w14:textId="77777777" w:rsidR="00337BF1" w:rsidRDefault="00000000" w:rsidP="00337BF1">
      <w:pPr>
        <w:tabs>
          <w:tab w:val="left" w:pos="720"/>
          <w:tab w:val="left" w:pos="5400"/>
        </w:tabs>
        <w:snapToGrid w:val="0"/>
        <w:jc w:val="both"/>
        <w:rPr>
          <w:rFonts w:asciiTheme="minorEastAsia" w:eastAsiaTheme="minorEastAsia" w:hAnsiTheme="minorEastAsia"/>
          <w:b/>
          <w:color w:val="000000" w:themeColor="text1"/>
          <w:sz w:val="36"/>
          <w:szCs w:val="36"/>
          <w:lang w:val="en-GB" w:eastAsia="zh-CN"/>
        </w:rPr>
        <w:pPrChange w:id="4" w:author="SY" w:date="2020-07-27T11:15:00Z">
          <w:pPr>
            <w:tabs>
              <w:tab w:val="left" w:pos="720"/>
              <w:tab w:val="left" w:pos="5400"/>
            </w:tabs>
            <w:snapToGrid w:val="0"/>
            <w:jc w:val="center"/>
          </w:pPr>
        </w:pPrChange>
      </w:pPr>
      <w:bookmarkStart w:id="5" w:name="OLE_LINK1"/>
      <w:bookmarkStart w:id="6" w:name="OLE_LINK2"/>
      <w:r>
        <w:rPr>
          <w:rFonts w:asciiTheme="minorEastAsia" w:eastAsiaTheme="minorEastAsia" w:hAnsiTheme="minorEastAsia" w:hint="eastAsia"/>
          <w:b/>
          <w:color w:val="000000" w:themeColor="text1"/>
          <w:sz w:val="36"/>
          <w:szCs w:val="36"/>
          <w:lang w:val="en-GB" w:eastAsia="zh-CN"/>
        </w:rPr>
        <w:t>西式分餐外卖</w:t>
      </w:r>
      <w:r>
        <w:rPr>
          <w:rFonts w:asciiTheme="minorEastAsia" w:eastAsiaTheme="minorEastAsia" w:hAnsiTheme="minorEastAsia"/>
          <w:b/>
          <w:color w:val="000000" w:themeColor="text1"/>
          <w:sz w:val="36"/>
          <w:szCs w:val="36"/>
          <w:lang w:val="en-GB" w:eastAsia="zh-CN"/>
        </w:rPr>
        <w:t>订餐</w:t>
      </w:r>
      <w:r>
        <w:rPr>
          <w:rFonts w:asciiTheme="minorEastAsia" w:eastAsiaTheme="minorEastAsia" w:hAnsiTheme="minorEastAsia" w:hint="eastAsia"/>
          <w:b/>
          <w:color w:val="000000" w:themeColor="text1"/>
          <w:sz w:val="36"/>
          <w:szCs w:val="36"/>
          <w:lang w:val="en-GB" w:eastAsia="zh-CN"/>
        </w:rPr>
        <w:t>合同</w:t>
      </w:r>
    </w:p>
    <w:bookmarkEnd w:id="5"/>
    <w:bookmarkEnd w:id="6"/>
    <w:p w14:paraId="7755218E" w14:textId="77777777" w:rsidR="00337BF1" w:rsidRDefault="00337BF1">
      <w:pPr>
        <w:tabs>
          <w:tab w:val="left" w:pos="720"/>
          <w:tab w:val="left" w:pos="5400"/>
        </w:tabs>
        <w:snapToGrid w:val="0"/>
        <w:rPr>
          <w:ins w:id="7" w:author="SY" w:date="2020-07-27T11:15:00Z"/>
          <w:rFonts w:asciiTheme="minorEastAsia" w:eastAsiaTheme="minorEastAsia" w:hAnsiTheme="minorEastAsia"/>
          <w:color w:val="000000" w:themeColor="text1"/>
          <w:sz w:val="28"/>
          <w:szCs w:val="28"/>
          <w:lang w:val="en-GB" w:eastAsia="zh-CN"/>
        </w:rPr>
      </w:pPr>
    </w:p>
    <w:p w14:paraId="17F54072" w14:textId="710697CA" w:rsidR="00337BF1" w:rsidRDefault="00000000">
      <w:pPr>
        <w:tabs>
          <w:tab w:val="left" w:pos="720"/>
          <w:tab w:val="left" w:pos="5400"/>
        </w:tabs>
        <w:snapToGrid w:val="0"/>
        <w:rPr>
          <w:rFonts w:asciiTheme="minorEastAsia" w:eastAsiaTheme="minorEastAsia" w:hAnsiTheme="minorEastAsia"/>
          <w:color w:val="000000" w:themeColor="text1"/>
          <w:sz w:val="28"/>
          <w:szCs w:val="28"/>
          <w:lang w:val="en-GB" w:eastAsia="zh-CN"/>
        </w:rPr>
      </w:pPr>
      <w:r>
        <w:rPr>
          <w:rFonts w:asciiTheme="minorEastAsia" w:eastAsiaTheme="minorEastAsia" w:hAnsiTheme="minorEastAsia" w:hint="eastAsia"/>
          <w:color w:val="000000" w:themeColor="text1"/>
          <w:sz w:val="28"/>
          <w:szCs w:val="28"/>
          <w:lang w:val="en-GB" w:eastAsia="zh-CN"/>
        </w:rPr>
        <w:t>甲方</w:t>
      </w:r>
      <w:r>
        <w:rPr>
          <w:rFonts w:asciiTheme="minorEastAsia" w:eastAsiaTheme="minorEastAsia" w:hAnsiTheme="minorEastAsia"/>
          <w:color w:val="000000" w:themeColor="text1"/>
          <w:sz w:val="28"/>
          <w:szCs w:val="28"/>
          <w:lang w:val="en-GB" w:eastAsia="zh-CN"/>
        </w:rPr>
        <w:t>：</w:t>
      </w:r>
      <w:proofErr w:type="spellStart"/>
      <w:r w:rsidR="008D2F6C">
        <w:rPr>
          <w:rFonts w:asciiTheme="minorEastAsia" w:eastAsiaTheme="minorEastAsia" w:hAnsiTheme="minorEastAsia" w:hint="eastAsia"/>
          <w:color w:val="000000" w:themeColor="text1"/>
          <w:sz w:val="28"/>
          <w:szCs w:val="28"/>
          <w:lang w:val="en-GB" w:eastAsia="zh-CN"/>
        </w:rPr>
        <w:t>xxxx</w:t>
      </w:r>
      <w:proofErr w:type="spellEnd"/>
      <w:r>
        <w:rPr>
          <w:rFonts w:asciiTheme="minorEastAsia" w:eastAsiaTheme="minorEastAsia" w:hAnsiTheme="minorEastAsia" w:hint="eastAsia"/>
          <w:color w:val="000000" w:themeColor="text1"/>
          <w:sz w:val="28"/>
          <w:szCs w:val="28"/>
          <w:lang w:val="en-GB" w:eastAsia="zh-CN"/>
        </w:rPr>
        <w:t>有限责任公司</w:t>
      </w:r>
    </w:p>
    <w:p w14:paraId="36B612A2" w14:textId="694948AB" w:rsidR="00337BF1" w:rsidRDefault="00000000">
      <w:pPr>
        <w:tabs>
          <w:tab w:val="left" w:pos="720"/>
          <w:tab w:val="left" w:pos="5400"/>
        </w:tabs>
        <w:snapToGrid w:val="0"/>
        <w:rPr>
          <w:ins w:id="8" w:author="SY" w:date="2020-07-27T11:15:00Z"/>
          <w:rFonts w:asciiTheme="minorEastAsia" w:eastAsiaTheme="minorEastAsia" w:hAnsiTheme="minorEastAsia"/>
          <w:color w:val="000000" w:themeColor="text1"/>
          <w:sz w:val="28"/>
          <w:szCs w:val="28"/>
          <w:lang w:val="en-GB" w:eastAsia="zh-CN"/>
        </w:rPr>
      </w:pPr>
      <w:r>
        <w:rPr>
          <w:rFonts w:asciiTheme="minorEastAsia" w:eastAsiaTheme="minorEastAsia" w:hAnsiTheme="minorEastAsia" w:hint="eastAsia"/>
          <w:color w:val="000000" w:themeColor="text1"/>
          <w:sz w:val="28"/>
          <w:szCs w:val="28"/>
          <w:lang w:val="en-GB" w:eastAsia="zh-CN"/>
        </w:rPr>
        <w:t>乙方</w:t>
      </w:r>
      <w:r>
        <w:rPr>
          <w:rFonts w:asciiTheme="minorEastAsia" w:eastAsiaTheme="minorEastAsia" w:hAnsiTheme="minorEastAsia"/>
          <w:color w:val="000000" w:themeColor="text1"/>
          <w:sz w:val="28"/>
          <w:szCs w:val="28"/>
          <w:lang w:val="en-GB" w:eastAsia="zh-CN"/>
        </w:rPr>
        <w:t>：</w:t>
      </w:r>
      <w:proofErr w:type="spellStart"/>
      <w:r w:rsidR="008D2F6C">
        <w:rPr>
          <w:rFonts w:asciiTheme="minorEastAsia" w:eastAsiaTheme="minorEastAsia" w:hAnsiTheme="minorEastAsia" w:hint="eastAsia"/>
          <w:color w:val="000000" w:themeColor="text1"/>
          <w:sz w:val="28"/>
          <w:szCs w:val="28"/>
          <w:lang w:val="en-GB" w:eastAsia="zh-CN"/>
        </w:rPr>
        <w:t>yyyy</w:t>
      </w:r>
      <w:proofErr w:type="spellEnd"/>
      <w:r>
        <w:rPr>
          <w:rFonts w:asciiTheme="minorEastAsia" w:eastAsiaTheme="minorEastAsia" w:hAnsiTheme="minorEastAsia" w:hint="eastAsia"/>
          <w:color w:val="000000" w:themeColor="text1"/>
          <w:sz w:val="28"/>
          <w:szCs w:val="28"/>
          <w:lang w:val="en-GB" w:eastAsia="zh-CN"/>
        </w:rPr>
        <w:t>有限公司</w:t>
      </w:r>
    </w:p>
    <w:p w14:paraId="01F593B1" w14:textId="77777777" w:rsidR="00337BF1" w:rsidRDefault="00337BF1">
      <w:pPr>
        <w:tabs>
          <w:tab w:val="left" w:pos="720"/>
          <w:tab w:val="left" w:pos="5400"/>
        </w:tabs>
        <w:snapToGrid w:val="0"/>
        <w:rPr>
          <w:rFonts w:asciiTheme="minorEastAsia" w:eastAsiaTheme="minorEastAsia" w:hAnsiTheme="minorEastAsia"/>
          <w:color w:val="000000" w:themeColor="text1"/>
          <w:sz w:val="28"/>
          <w:szCs w:val="28"/>
          <w:lang w:val="en-GB" w:eastAsia="zh-CN"/>
        </w:rPr>
      </w:pPr>
    </w:p>
    <w:p w14:paraId="452FA1AD" w14:textId="671FD228" w:rsidR="00337BF1" w:rsidRDefault="00000000">
      <w:pPr>
        <w:pStyle w:val="a5"/>
        <w:ind w:leftChars="50" w:left="120" w:firstLineChars="175" w:firstLine="422"/>
        <w:rPr>
          <w:rFonts w:asciiTheme="minorEastAsia" w:eastAsiaTheme="minorEastAsia" w:hAnsiTheme="minorEastAsia"/>
          <w:b/>
          <w:bCs/>
          <w:sz w:val="24"/>
          <w:lang w:eastAsia="zh-CN"/>
        </w:rPr>
      </w:pPr>
      <w:r>
        <w:rPr>
          <w:rFonts w:asciiTheme="minorEastAsia" w:eastAsiaTheme="minorEastAsia" w:hAnsiTheme="minorEastAsia" w:hint="eastAsia"/>
          <w:b/>
          <w:bCs/>
          <w:sz w:val="24"/>
          <w:lang w:eastAsia="zh-CN"/>
        </w:rPr>
        <w:t>为了2020年07月28日在</w:t>
      </w:r>
      <w:proofErr w:type="spellStart"/>
      <w:r w:rsidR="008D2F6C">
        <w:rPr>
          <w:rFonts w:asciiTheme="minorEastAsia" w:eastAsiaTheme="minorEastAsia" w:hAnsiTheme="minorEastAsia" w:hint="eastAsia"/>
          <w:b/>
          <w:bCs/>
          <w:sz w:val="24"/>
          <w:lang w:eastAsia="zh-CN"/>
        </w:rPr>
        <w:t>xxxx</w:t>
      </w:r>
      <w:proofErr w:type="spellEnd"/>
      <w:r>
        <w:rPr>
          <w:rFonts w:asciiTheme="minorEastAsia" w:eastAsiaTheme="minorEastAsia" w:hAnsiTheme="minorEastAsia" w:hint="eastAsia"/>
          <w:b/>
          <w:bCs/>
          <w:sz w:val="24"/>
          <w:lang w:eastAsia="zh-CN"/>
        </w:rPr>
        <w:t>有限责任公司项目</w:t>
      </w:r>
      <w:r>
        <w:rPr>
          <w:rFonts w:asciiTheme="minorEastAsia" w:eastAsiaTheme="minorEastAsia" w:hAnsiTheme="minorEastAsia"/>
          <w:b/>
          <w:bCs/>
          <w:sz w:val="24"/>
          <w:lang w:eastAsia="zh-CN"/>
        </w:rPr>
        <w:t>售楼部</w:t>
      </w:r>
      <w:r>
        <w:rPr>
          <w:rFonts w:asciiTheme="minorEastAsia" w:eastAsiaTheme="minorEastAsia" w:hAnsiTheme="minorEastAsia" w:hint="eastAsia"/>
          <w:b/>
          <w:bCs/>
          <w:sz w:val="24"/>
          <w:lang w:eastAsia="zh-CN"/>
        </w:rPr>
        <w:t>举办</w:t>
      </w:r>
      <w:r>
        <w:rPr>
          <w:rFonts w:asciiTheme="minorEastAsia" w:eastAsiaTheme="minorEastAsia" w:hAnsiTheme="minorEastAsia"/>
          <w:b/>
          <w:bCs/>
          <w:sz w:val="24"/>
          <w:lang w:eastAsia="zh-CN"/>
        </w:rPr>
        <w:t>的活动顺利举行，</w:t>
      </w:r>
      <w:proofErr w:type="spellStart"/>
      <w:r w:rsidR="008D2F6C">
        <w:rPr>
          <w:rFonts w:asciiTheme="minorEastAsia" w:eastAsiaTheme="minorEastAsia" w:hAnsiTheme="minorEastAsia" w:hint="eastAsia"/>
          <w:b/>
          <w:bCs/>
          <w:sz w:val="24"/>
          <w:lang w:eastAsia="zh-CN"/>
        </w:rPr>
        <w:t>xxxx</w:t>
      </w:r>
      <w:proofErr w:type="spellEnd"/>
      <w:r>
        <w:rPr>
          <w:rFonts w:asciiTheme="minorEastAsia" w:eastAsiaTheme="minorEastAsia" w:hAnsiTheme="minorEastAsia" w:hint="eastAsia"/>
          <w:b/>
          <w:bCs/>
          <w:sz w:val="24"/>
          <w:lang w:eastAsia="zh-CN"/>
        </w:rPr>
        <w:t>有限责任公司特委托</w:t>
      </w:r>
      <w:proofErr w:type="spellStart"/>
      <w:r w:rsidR="008D2F6C">
        <w:rPr>
          <w:rFonts w:asciiTheme="minorEastAsia" w:eastAsiaTheme="minorEastAsia" w:hAnsiTheme="minorEastAsia" w:hint="eastAsia"/>
          <w:b/>
          <w:bCs/>
          <w:sz w:val="24"/>
          <w:lang w:eastAsia="zh-CN"/>
        </w:rPr>
        <w:t>yyyy</w:t>
      </w:r>
      <w:proofErr w:type="spellEnd"/>
      <w:r>
        <w:rPr>
          <w:rFonts w:asciiTheme="minorEastAsia" w:eastAsiaTheme="minorEastAsia" w:hAnsiTheme="minorEastAsia" w:hint="eastAsia"/>
          <w:b/>
          <w:bCs/>
          <w:sz w:val="24"/>
          <w:lang w:eastAsia="zh-CN"/>
        </w:rPr>
        <w:t>有限公司酒店提供</w:t>
      </w:r>
      <w:r>
        <w:rPr>
          <w:rFonts w:asciiTheme="minorEastAsia" w:eastAsiaTheme="minorEastAsia" w:hAnsiTheme="minorEastAsia"/>
          <w:b/>
          <w:bCs/>
          <w:sz w:val="24"/>
          <w:lang w:eastAsia="zh-CN"/>
        </w:rPr>
        <w:t>外卖</w:t>
      </w:r>
      <w:r>
        <w:rPr>
          <w:rFonts w:asciiTheme="minorEastAsia" w:eastAsiaTheme="minorEastAsia" w:hAnsiTheme="minorEastAsia" w:hint="eastAsia"/>
          <w:b/>
          <w:bCs/>
          <w:sz w:val="24"/>
          <w:lang w:eastAsia="zh-CN"/>
        </w:rPr>
        <w:t>送餐</w:t>
      </w:r>
      <w:r>
        <w:rPr>
          <w:rFonts w:asciiTheme="minorEastAsia" w:eastAsiaTheme="minorEastAsia" w:hAnsiTheme="minorEastAsia"/>
          <w:b/>
          <w:bCs/>
          <w:sz w:val="24"/>
          <w:lang w:eastAsia="zh-CN"/>
        </w:rPr>
        <w:t>服务。</w:t>
      </w:r>
    </w:p>
    <w:p w14:paraId="4F5A426A" w14:textId="77777777" w:rsidR="00337BF1" w:rsidRDefault="00337BF1">
      <w:pPr>
        <w:tabs>
          <w:tab w:val="left" w:pos="720"/>
          <w:tab w:val="left" w:pos="5400"/>
        </w:tabs>
        <w:rPr>
          <w:rFonts w:ascii="Times New Roman" w:hAnsi="Times New Roman"/>
          <w:sz w:val="16"/>
          <w:lang w:eastAsia="zh-CN"/>
        </w:rPr>
      </w:pPr>
    </w:p>
    <w:p w14:paraId="54B2C1CF" w14:textId="5582E61C" w:rsidR="00337BF1" w:rsidRDefault="008D2F6C">
      <w:pPr>
        <w:jc w:val="both"/>
        <w:rPr>
          <w:color w:val="000000"/>
          <w:sz w:val="15"/>
          <w:szCs w:val="15"/>
          <w:lang w:eastAsia="zh-CN"/>
        </w:rPr>
      </w:pPr>
      <w:proofErr w:type="spellStart"/>
      <w:r>
        <w:rPr>
          <w:rFonts w:hint="eastAsia"/>
          <w:b/>
          <w:lang w:eastAsia="zh-CN"/>
        </w:rPr>
        <w:t>xxxx</w:t>
      </w:r>
      <w:proofErr w:type="spellEnd"/>
      <w:r w:rsidR="00000000">
        <w:rPr>
          <w:rFonts w:hint="eastAsia"/>
          <w:b/>
          <w:lang w:eastAsia="zh-CN"/>
        </w:rPr>
        <w:t>有限责任公司</w:t>
      </w:r>
      <w:r w:rsidR="00000000">
        <w:rPr>
          <w:rFonts w:hint="eastAsia"/>
          <w:lang w:eastAsia="zh-CN"/>
        </w:rPr>
        <w:t>（下称“</w:t>
      </w:r>
      <w:r w:rsidR="00000000">
        <w:rPr>
          <w:lang w:eastAsia="zh-CN"/>
        </w:rPr>
        <w:t>相关团体</w:t>
      </w:r>
      <w:r w:rsidR="00000000">
        <w:rPr>
          <w:lang w:eastAsia="zh-CN"/>
        </w:rPr>
        <w:t>”</w:t>
      </w:r>
      <w:r w:rsidR="00000000">
        <w:rPr>
          <w:lang w:eastAsia="zh-CN"/>
        </w:rPr>
        <w:t>）</w:t>
      </w:r>
      <w:r w:rsidR="00000000">
        <w:rPr>
          <w:rFonts w:ascii="宋体" w:hAnsi="宋体" w:hint="eastAsia"/>
          <w:lang w:eastAsia="zh-CN"/>
        </w:rPr>
        <w:t>和</w:t>
      </w:r>
      <w:proofErr w:type="spellStart"/>
      <w:r>
        <w:rPr>
          <w:rFonts w:ascii="宋体" w:hAnsi="宋体" w:hint="eastAsia"/>
          <w:b/>
          <w:lang w:eastAsia="zh-CN"/>
        </w:rPr>
        <w:t>yyyy</w:t>
      </w:r>
      <w:proofErr w:type="spellEnd"/>
      <w:r>
        <w:rPr>
          <w:rFonts w:ascii="宋体" w:hAnsi="宋体" w:hint="eastAsia"/>
          <w:b/>
          <w:lang w:eastAsia="zh-CN"/>
        </w:rPr>
        <w:t>有限公司</w:t>
      </w:r>
      <w:r w:rsidR="00000000">
        <w:rPr>
          <w:rFonts w:ascii="宋体" w:hAnsi="宋体" w:hint="eastAsia"/>
          <w:lang w:eastAsia="zh-CN"/>
        </w:rPr>
        <w:t>（下称</w:t>
      </w:r>
      <w:r w:rsidR="00000000">
        <w:rPr>
          <w:rFonts w:ascii="宋体" w:hAnsi="宋体"/>
          <w:lang w:eastAsia="zh-CN"/>
        </w:rPr>
        <w:t>“</w:t>
      </w:r>
      <w:r w:rsidR="00000000">
        <w:rPr>
          <w:rFonts w:ascii="宋体" w:hAnsi="宋体" w:hint="eastAsia"/>
          <w:lang w:eastAsia="zh-CN"/>
        </w:rPr>
        <w:t>相关酒店</w:t>
      </w:r>
      <w:r w:rsidR="00000000">
        <w:rPr>
          <w:rFonts w:ascii="宋体" w:hAnsi="宋体"/>
          <w:lang w:eastAsia="zh-CN"/>
        </w:rPr>
        <w:t>”</w:t>
      </w:r>
      <w:r w:rsidR="00000000">
        <w:rPr>
          <w:rFonts w:ascii="宋体" w:hAnsi="宋体" w:hint="eastAsia"/>
          <w:lang w:eastAsia="zh-CN"/>
        </w:rPr>
        <w:t>）约定如下：</w:t>
      </w:r>
    </w:p>
    <w:p w14:paraId="68C21237" w14:textId="77777777" w:rsidR="00337BF1" w:rsidRDefault="00337BF1">
      <w:pPr>
        <w:jc w:val="both"/>
        <w:rPr>
          <w:rFonts w:ascii="宋体" w:hAnsi="宋体"/>
          <w:b/>
          <w:sz w:val="20"/>
          <w:lang w:eastAsia="zh-CN"/>
        </w:rPr>
      </w:pPr>
    </w:p>
    <w:p w14:paraId="7841B705" w14:textId="77777777" w:rsidR="00337BF1" w:rsidRDefault="00000000">
      <w:pPr>
        <w:jc w:val="both"/>
        <w:rPr>
          <w:ins w:id="9" w:author="SY" w:date="2020-07-27T11:15:00Z"/>
          <w:rFonts w:ascii="宋体" w:hAnsi="宋体"/>
          <w:bCs/>
          <w:lang w:eastAsia="zh-CN"/>
        </w:rPr>
      </w:pPr>
      <w:r>
        <w:rPr>
          <w:rFonts w:ascii="宋体" w:hAnsi="宋体" w:hint="eastAsia"/>
          <w:b/>
          <w:lang w:eastAsia="zh-CN"/>
        </w:rPr>
        <w:t>相关酒店</w:t>
      </w:r>
      <w:r>
        <w:rPr>
          <w:rFonts w:ascii="宋体" w:hAnsi="宋体" w:hint="eastAsia"/>
          <w:lang w:eastAsia="zh-CN"/>
        </w:rPr>
        <w:t>同意在</w:t>
      </w:r>
      <w:r>
        <w:rPr>
          <w:rFonts w:ascii="宋体" w:hAnsi="宋体" w:hint="eastAsia"/>
          <w:u w:val="single"/>
          <w:lang w:eastAsia="zh-CN"/>
        </w:rPr>
        <w:t>20</w:t>
      </w:r>
      <w:r>
        <w:rPr>
          <w:rFonts w:ascii="宋体" w:hAnsi="宋体"/>
          <w:u w:val="single"/>
          <w:lang w:eastAsia="zh-CN"/>
        </w:rPr>
        <w:t>20</w:t>
      </w:r>
      <w:r>
        <w:rPr>
          <w:rFonts w:ascii="宋体" w:hAnsi="宋体" w:hint="eastAsia"/>
          <w:u w:val="single"/>
          <w:lang w:eastAsia="zh-CN"/>
        </w:rPr>
        <w:t>年</w:t>
      </w:r>
      <w:r>
        <w:rPr>
          <w:rFonts w:ascii="宋体" w:hAnsi="宋体"/>
          <w:u w:val="single"/>
          <w:lang w:eastAsia="zh-CN"/>
        </w:rPr>
        <w:t>07月25日</w:t>
      </w:r>
      <w:r>
        <w:rPr>
          <w:rFonts w:ascii="宋体" w:hAnsi="宋体" w:hint="eastAsia"/>
          <w:bCs/>
          <w:lang w:eastAsia="zh-CN"/>
        </w:rPr>
        <w:t>之前</w:t>
      </w:r>
      <w:r>
        <w:rPr>
          <w:rFonts w:ascii="宋体" w:hAnsi="宋体" w:hint="eastAsia"/>
          <w:lang w:eastAsia="zh-CN"/>
        </w:rPr>
        <w:t>暂时保留本协议中所列服务预订</w:t>
      </w:r>
      <w:r>
        <w:rPr>
          <w:rFonts w:ascii="宋体" w:hAnsi="宋体" w:hint="eastAsia"/>
          <w:bCs/>
          <w:lang w:eastAsia="zh-CN"/>
        </w:rPr>
        <w:t>。如果</w:t>
      </w:r>
      <w:r>
        <w:rPr>
          <w:rFonts w:ascii="宋体" w:hAnsi="宋体" w:hint="eastAsia"/>
          <w:b/>
          <w:bCs/>
          <w:lang w:eastAsia="zh-CN"/>
        </w:rPr>
        <w:t>相关团体</w:t>
      </w:r>
      <w:r>
        <w:rPr>
          <w:rFonts w:ascii="宋体" w:hAnsi="宋体" w:hint="eastAsia"/>
          <w:bCs/>
          <w:lang w:eastAsia="zh-CN"/>
        </w:rPr>
        <w:t>和</w:t>
      </w:r>
      <w:r>
        <w:rPr>
          <w:rFonts w:ascii="宋体" w:hAnsi="宋体" w:hint="eastAsia"/>
          <w:b/>
          <w:bCs/>
          <w:lang w:eastAsia="zh-CN"/>
        </w:rPr>
        <w:t>相关酒店</w:t>
      </w:r>
      <w:r>
        <w:rPr>
          <w:rFonts w:ascii="宋体" w:hAnsi="宋体" w:hint="eastAsia"/>
          <w:bCs/>
          <w:lang w:eastAsia="zh-CN"/>
        </w:rPr>
        <w:t>未在</w:t>
      </w:r>
      <w:r>
        <w:rPr>
          <w:rFonts w:ascii="宋体" w:hAnsi="宋体" w:hint="eastAsia"/>
          <w:u w:val="single"/>
          <w:lang w:eastAsia="zh-CN"/>
        </w:rPr>
        <w:t>2</w:t>
      </w:r>
      <w:r>
        <w:rPr>
          <w:rFonts w:ascii="宋体" w:hAnsi="宋体"/>
          <w:u w:val="single"/>
          <w:lang w:eastAsia="zh-CN"/>
        </w:rPr>
        <w:t>020</w:t>
      </w:r>
      <w:r>
        <w:rPr>
          <w:rFonts w:ascii="宋体" w:hAnsi="宋体" w:hint="eastAsia"/>
          <w:u w:val="single"/>
          <w:lang w:eastAsia="zh-CN"/>
        </w:rPr>
        <w:t>年</w:t>
      </w:r>
      <w:r>
        <w:rPr>
          <w:rFonts w:ascii="宋体" w:hAnsi="宋体"/>
          <w:u w:val="single"/>
          <w:lang w:eastAsia="zh-CN"/>
        </w:rPr>
        <w:t>07月25日</w:t>
      </w:r>
      <w:r>
        <w:rPr>
          <w:rFonts w:ascii="宋体" w:hAnsi="宋体" w:hint="eastAsia"/>
          <w:bCs/>
          <w:lang w:eastAsia="zh-CN"/>
        </w:rPr>
        <w:t>之前正式签署本协议，</w:t>
      </w:r>
      <w:r>
        <w:rPr>
          <w:rFonts w:ascii="宋体" w:hAnsi="宋体" w:hint="eastAsia"/>
          <w:b/>
          <w:bCs/>
          <w:lang w:eastAsia="zh-CN"/>
        </w:rPr>
        <w:t>相关酒店</w:t>
      </w:r>
      <w:r>
        <w:rPr>
          <w:rFonts w:ascii="宋体" w:hAnsi="宋体" w:hint="eastAsia"/>
          <w:bCs/>
          <w:lang w:eastAsia="zh-CN"/>
        </w:rPr>
        <w:t>可释放所列服务。如收到其他客人要求，</w:t>
      </w:r>
      <w:r>
        <w:rPr>
          <w:rFonts w:ascii="宋体" w:hAnsi="宋体" w:hint="eastAsia"/>
          <w:b/>
          <w:bCs/>
          <w:lang w:eastAsia="zh-CN"/>
        </w:rPr>
        <w:t>相关酒店</w:t>
      </w:r>
      <w:r>
        <w:rPr>
          <w:rFonts w:ascii="宋体" w:hAnsi="宋体" w:hint="eastAsia"/>
          <w:bCs/>
          <w:lang w:eastAsia="zh-CN"/>
        </w:rPr>
        <w:t>将通知</w:t>
      </w:r>
      <w:r>
        <w:rPr>
          <w:rFonts w:ascii="宋体" w:hAnsi="宋体" w:hint="eastAsia"/>
          <w:b/>
          <w:bCs/>
          <w:lang w:eastAsia="zh-CN"/>
        </w:rPr>
        <w:t>相关团体</w:t>
      </w:r>
      <w:r>
        <w:rPr>
          <w:rFonts w:ascii="宋体" w:hAnsi="宋体" w:hint="eastAsia"/>
          <w:bCs/>
          <w:lang w:eastAsia="zh-CN"/>
        </w:rPr>
        <w:t>，</w:t>
      </w:r>
      <w:r>
        <w:rPr>
          <w:rFonts w:ascii="宋体" w:hAnsi="宋体" w:hint="eastAsia"/>
          <w:b/>
          <w:bCs/>
          <w:lang w:eastAsia="zh-CN"/>
        </w:rPr>
        <w:t>相关团体</w:t>
      </w:r>
      <w:r>
        <w:rPr>
          <w:rFonts w:ascii="宋体" w:hAnsi="宋体" w:hint="eastAsia"/>
          <w:bCs/>
          <w:lang w:eastAsia="zh-CN"/>
        </w:rPr>
        <w:t>可在收到</w:t>
      </w:r>
      <w:r>
        <w:rPr>
          <w:rFonts w:ascii="宋体" w:hAnsi="宋体" w:hint="eastAsia"/>
          <w:b/>
          <w:bCs/>
          <w:lang w:eastAsia="zh-CN"/>
        </w:rPr>
        <w:t>相关酒店</w:t>
      </w:r>
      <w:r>
        <w:rPr>
          <w:rFonts w:ascii="宋体" w:hAnsi="宋体" w:hint="eastAsia"/>
          <w:bCs/>
          <w:lang w:eastAsia="zh-CN"/>
        </w:rPr>
        <w:t>通知后的四十八（48）小时内将得到签署后的本协议交给</w:t>
      </w:r>
      <w:r>
        <w:rPr>
          <w:rFonts w:ascii="宋体" w:hAnsi="宋体" w:hint="eastAsia"/>
          <w:b/>
          <w:bCs/>
          <w:lang w:eastAsia="zh-CN"/>
        </w:rPr>
        <w:t>相关酒店</w:t>
      </w:r>
      <w:r>
        <w:rPr>
          <w:rFonts w:ascii="宋体" w:hAnsi="宋体" w:hint="eastAsia"/>
          <w:bCs/>
          <w:lang w:eastAsia="zh-CN"/>
        </w:rPr>
        <w:t>。</w:t>
      </w:r>
    </w:p>
    <w:p w14:paraId="0C17425D" w14:textId="77777777" w:rsidR="00337BF1" w:rsidRDefault="00337BF1">
      <w:pPr>
        <w:jc w:val="both"/>
        <w:rPr>
          <w:rFonts w:ascii="宋体" w:hAnsi="宋体"/>
          <w:bCs/>
          <w:lang w:eastAsia="zh-CN"/>
        </w:rPr>
      </w:pPr>
    </w:p>
    <w:p w14:paraId="7359B3E3" w14:textId="77777777" w:rsidR="00337BF1" w:rsidRDefault="00000000">
      <w:pPr>
        <w:pStyle w:val="4"/>
        <w:rPr>
          <w:rFonts w:ascii="宋体" w:hAnsi="宋体"/>
          <w:b w:val="0"/>
          <w:lang w:eastAsia="zh-CN"/>
        </w:rPr>
      </w:pPr>
      <w:r>
        <w:rPr>
          <w:rFonts w:ascii="宋体" w:hAnsi="宋体" w:hint="eastAsia"/>
          <w:lang w:eastAsia="zh-CN"/>
        </w:rPr>
        <w:t>币种</w:t>
      </w:r>
    </w:p>
    <w:p w14:paraId="5356FDF4" w14:textId="77777777" w:rsidR="00337BF1" w:rsidRDefault="00000000">
      <w:pPr>
        <w:tabs>
          <w:tab w:val="left" w:pos="6060"/>
        </w:tabs>
        <w:jc w:val="both"/>
        <w:rPr>
          <w:ins w:id="10" w:author="SY" w:date="2020-07-27T11:15:00Z"/>
          <w:rFonts w:ascii="宋体" w:hAnsi="宋体"/>
          <w:lang w:eastAsia="zh-CN"/>
        </w:rPr>
      </w:pPr>
      <w:r>
        <w:rPr>
          <w:rFonts w:ascii="宋体" w:hAnsi="宋体" w:hint="eastAsia"/>
          <w:lang w:eastAsia="zh-CN"/>
        </w:rPr>
        <w:t>本协议书中所报所有价格均为“</w:t>
      </w:r>
      <w:r>
        <w:rPr>
          <w:rFonts w:ascii="宋体" w:hAnsi="宋体" w:hint="eastAsia"/>
          <w:bCs/>
          <w:lang w:eastAsia="zh-CN"/>
        </w:rPr>
        <w:t>人民币”</w:t>
      </w:r>
      <w:r>
        <w:rPr>
          <w:rFonts w:ascii="宋体" w:hAnsi="宋体" w:hint="eastAsia"/>
          <w:lang w:eastAsia="zh-CN"/>
        </w:rPr>
        <w:t>。</w:t>
      </w:r>
    </w:p>
    <w:p w14:paraId="4B596876" w14:textId="77777777" w:rsidR="00337BF1" w:rsidRDefault="00000000">
      <w:pPr>
        <w:tabs>
          <w:tab w:val="left" w:pos="6060"/>
        </w:tabs>
        <w:jc w:val="both"/>
        <w:rPr>
          <w:rFonts w:ascii="宋体" w:hAnsi="宋体"/>
          <w:lang w:eastAsia="zh-CN"/>
        </w:rPr>
      </w:pPr>
      <w:r>
        <w:rPr>
          <w:rFonts w:ascii="宋体" w:hAnsi="宋体"/>
          <w:lang w:eastAsia="zh-CN"/>
        </w:rPr>
        <w:t xml:space="preserve">  </w:t>
      </w:r>
    </w:p>
    <w:p w14:paraId="40094325" w14:textId="77777777" w:rsidR="00337BF1" w:rsidRDefault="00000000">
      <w:pPr>
        <w:tabs>
          <w:tab w:val="left" w:pos="360"/>
        </w:tabs>
        <w:suppressAutoHyphens/>
        <w:snapToGrid w:val="0"/>
        <w:ind w:left="360" w:hanging="36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b/>
          <w:color w:val="000000" w:themeColor="text1"/>
          <w:spacing w:val="-3"/>
          <w:szCs w:val="24"/>
          <w:u w:val="single"/>
          <w:lang w:val="en-GB" w:eastAsia="zh-CN"/>
        </w:rPr>
        <w:t>服务要求</w:t>
      </w:r>
    </w:p>
    <w:p w14:paraId="3E61B8D6" w14:textId="77777777" w:rsidR="00337BF1" w:rsidRDefault="00000000">
      <w:pPr>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如实际与会人数低于下表中的最低保证人数，酒店保留修改价格和的权利。如实际人数超过</w:t>
      </w:r>
      <w:r>
        <w:rPr>
          <w:rFonts w:asciiTheme="minorEastAsia" w:eastAsiaTheme="minorEastAsia" w:hAnsiTheme="minorEastAsia"/>
          <w:color w:val="000000" w:themeColor="text1"/>
          <w:szCs w:val="24"/>
          <w:lang w:eastAsia="zh-CN"/>
        </w:rPr>
        <w:t>已确认的保底人数，超出的</w:t>
      </w:r>
      <w:r>
        <w:rPr>
          <w:rFonts w:asciiTheme="minorEastAsia" w:eastAsiaTheme="minorEastAsia" w:hAnsiTheme="minorEastAsia" w:hint="eastAsia"/>
          <w:color w:val="000000" w:themeColor="text1"/>
          <w:szCs w:val="24"/>
          <w:lang w:eastAsia="zh-CN"/>
        </w:rPr>
        <w:t>人数酒店将按照</w:t>
      </w:r>
      <w:r>
        <w:rPr>
          <w:rFonts w:asciiTheme="minorEastAsia" w:eastAsiaTheme="minorEastAsia" w:hAnsiTheme="minorEastAsia"/>
          <w:color w:val="000000" w:themeColor="text1"/>
          <w:szCs w:val="24"/>
          <w:lang w:eastAsia="zh-CN"/>
        </w:rPr>
        <w:t>500</w:t>
      </w:r>
      <w:r>
        <w:rPr>
          <w:rFonts w:asciiTheme="minorEastAsia" w:eastAsiaTheme="minorEastAsia" w:hAnsiTheme="minorEastAsia" w:hint="eastAsia"/>
          <w:color w:val="000000" w:themeColor="text1"/>
          <w:szCs w:val="24"/>
          <w:lang w:eastAsia="zh-CN"/>
        </w:rPr>
        <w:t>元</w:t>
      </w:r>
      <w:r>
        <w:rPr>
          <w:rFonts w:asciiTheme="minorEastAsia" w:eastAsiaTheme="minorEastAsia" w:hAnsiTheme="minorEastAsia"/>
          <w:color w:val="000000" w:themeColor="text1"/>
          <w:szCs w:val="24"/>
          <w:lang w:eastAsia="zh-CN"/>
        </w:rPr>
        <w:t>净价</w:t>
      </w:r>
      <w:r>
        <w:rPr>
          <w:rFonts w:asciiTheme="minorEastAsia" w:eastAsiaTheme="minorEastAsia" w:hAnsiTheme="minorEastAsia" w:hint="eastAsia"/>
          <w:color w:val="000000" w:themeColor="text1"/>
          <w:szCs w:val="24"/>
          <w:lang w:eastAsia="zh-CN"/>
        </w:rPr>
        <w:t>/位收费。</w:t>
      </w:r>
    </w:p>
    <w:tbl>
      <w:tblPr>
        <w:tblpPr w:leftFromText="180" w:rightFromText="180" w:vertAnchor="text" w:horzAnchor="margin" w:tblpXSpec="center" w:tblpY="35"/>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795"/>
        <w:gridCol w:w="797"/>
        <w:gridCol w:w="996"/>
        <w:gridCol w:w="1244"/>
        <w:gridCol w:w="939"/>
        <w:gridCol w:w="684"/>
        <w:gridCol w:w="2476"/>
      </w:tblGrid>
      <w:tr w:rsidR="00337BF1" w14:paraId="6FF7DE15" w14:textId="77777777">
        <w:trPr>
          <w:trHeight w:val="710"/>
        </w:trPr>
        <w:tc>
          <w:tcPr>
            <w:tcW w:w="676" w:type="pct"/>
            <w:shd w:val="clear" w:color="auto" w:fill="CCCCCC"/>
            <w:vAlign w:val="center"/>
          </w:tcPr>
          <w:p w14:paraId="45FCADC7" w14:textId="77777777" w:rsidR="00337BF1" w:rsidRDefault="00000000">
            <w:pPr>
              <w:jc w:val="center"/>
              <w:rPr>
                <w:rFonts w:asciiTheme="minorEastAsia" w:eastAsiaTheme="minorEastAsia" w:hAnsiTheme="minorEastAsia"/>
                <w:b/>
                <w:bCs/>
                <w:sz w:val="22"/>
                <w:szCs w:val="22"/>
                <w:lang w:bidi="he-IL"/>
              </w:rPr>
            </w:pPr>
            <w:proofErr w:type="spellStart"/>
            <w:r>
              <w:rPr>
                <w:rFonts w:asciiTheme="minorEastAsia" w:eastAsiaTheme="minorEastAsia" w:hAnsiTheme="minorEastAsia"/>
                <w:b/>
                <w:bCs/>
                <w:sz w:val="22"/>
                <w:szCs w:val="22"/>
                <w:lang w:bidi="he-IL"/>
              </w:rPr>
              <w:t>日期</w:t>
            </w:r>
            <w:proofErr w:type="spellEnd"/>
          </w:p>
        </w:tc>
        <w:tc>
          <w:tcPr>
            <w:tcW w:w="433" w:type="pct"/>
            <w:shd w:val="clear" w:color="auto" w:fill="CCCCCC"/>
            <w:vAlign w:val="center"/>
          </w:tcPr>
          <w:p w14:paraId="09A38270" w14:textId="77777777" w:rsidR="00337BF1" w:rsidRDefault="00000000">
            <w:pPr>
              <w:jc w:val="center"/>
              <w:rPr>
                <w:rFonts w:asciiTheme="minorEastAsia" w:eastAsiaTheme="minorEastAsia" w:hAnsiTheme="minorEastAsia"/>
                <w:b/>
                <w:bCs/>
                <w:sz w:val="22"/>
                <w:szCs w:val="22"/>
                <w:lang w:bidi="he-IL"/>
              </w:rPr>
            </w:pPr>
            <w:proofErr w:type="spellStart"/>
            <w:r>
              <w:rPr>
                <w:rFonts w:asciiTheme="minorEastAsia" w:eastAsiaTheme="minorEastAsia" w:hAnsiTheme="minorEastAsia"/>
                <w:b/>
                <w:bCs/>
                <w:sz w:val="22"/>
                <w:szCs w:val="22"/>
                <w:lang w:bidi="he-IL"/>
              </w:rPr>
              <w:t>开始时间</w:t>
            </w:r>
            <w:proofErr w:type="spellEnd"/>
          </w:p>
        </w:tc>
        <w:tc>
          <w:tcPr>
            <w:tcW w:w="434" w:type="pct"/>
            <w:shd w:val="clear" w:color="auto" w:fill="CCCCCC"/>
            <w:vAlign w:val="center"/>
          </w:tcPr>
          <w:p w14:paraId="60CFBFAD" w14:textId="77777777" w:rsidR="00337BF1" w:rsidRDefault="00000000">
            <w:pPr>
              <w:jc w:val="center"/>
              <w:rPr>
                <w:rFonts w:asciiTheme="minorEastAsia" w:eastAsiaTheme="minorEastAsia" w:hAnsiTheme="minorEastAsia"/>
                <w:b/>
                <w:bCs/>
                <w:sz w:val="22"/>
                <w:szCs w:val="22"/>
                <w:lang w:bidi="he-IL"/>
              </w:rPr>
            </w:pPr>
            <w:proofErr w:type="spellStart"/>
            <w:r>
              <w:rPr>
                <w:rFonts w:asciiTheme="minorEastAsia" w:eastAsiaTheme="minorEastAsia" w:hAnsiTheme="minorEastAsia"/>
                <w:b/>
                <w:bCs/>
                <w:sz w:val="22"/>
                <w:szCs w:val="22"/>
                <w:lang w:bidi="he-IL"/>
              </w:rPr>
              <w:t>结束时间</w:t>
            </w:r>
            <w:proofErr w:type="spellEnd"/>
          </w:p>
        </w:tc>
        <w:tc>
          <w:tcPr>
            <w:tcW w:w="543" w:type="pct"/>
            <w:shd w:val="clear" w:color="auto" w:fill="CCCCCC"/>
            <w:vAlign w:val="center"/>
          </w:tcPr>
          <w:p w14:paraId="1CF94A82" w14:textId="77777777" w:rsidR="00337BF1" w:rsidRDefault="00000000">
            <w:pPr>
              <w:jc w:val="center"/>
              <w:rPr>
                <w:rFonts w:asciiTheme="minorEastAsia" w:eastAsiaTheme="minorEastAsia" w:hAnsiTheme="minorEastAsia"/>
                <w:b/>
                <w:bCs/>
                <w:sz w:val="22"/>
                <w:szCs w:val="22"/>
                <w:lang w:bidi="he-IL"/>
              </w:rPr>
            </w:pPr>
            <w:proofErr w:type="spellStart"/>
            <w:r>
              <w:rPr>
                <w:rFonts w:asciiTheme="minorEastAsia" w:eastAsiaTheme="minorEastAsia" w:hAnsiTheme="minorEastAsia"/>
                <w:b/>
                <w:bCs/>
                <w:sz w:val="22"/>
                <w:szCs w:val="22"/>
                <w:lang w:bidi="he-IL"/>
              </w:rPr>
              <w:t>活动</w:t>
            </w:r>
            <w:proofErr w:type="spellEnd"/>
          </w:p>
        </w:tc>
        <w:tc>
          <w:tcPr>
            <w:tcW w:w="678" w:type="pct"/>
            <w:shd w:val="clear" w:color="auto" w:fill="CCCCCC"/>
            <w:vAlign w:val="center"/>
          </w:tcPr>
          <w:p w14:paraId="22AC1DF7" w14:textId="77777777" w:rsidR="00337BF1" w:rsidRDefault="00000000">
            <w:pPr>
              <w:jc w:val="center"/>
              <w:rPr>
                <w:rFonts w:asciiTheme="minorEastAsia" w:eastAsiaTheme="minorEastAsia" w:hAnsiTheme="minorEastAsia"/>
                <w:b/>
                <w:bCs/>
                <w:sz w:val="22"/>
                <w:szCs w:val="22"/>
                <w:lang w:eastAsia="zh-CN" w:bidi="he-IL"/>
              </w:rPr>
            </w:pPr>
            <w:r>
              <w:rPr>
                <w:rFonts w:asciiTheme="minorEastAsia" w:eastAsiaTheme="minorEastAsia" w:hAnsiTheme="minorEastAsia" w:hint="eastAsia"/>
                <w:b/>
                <w:bCs/>
                <w:sz w:val="22"/>
                <w:szCs w:val="22"/>
                <w:lang w:eastAsia="zh-CN" w:bidi="he-IL"/>
              </w:rPr>
              <w:t>送餐地址</w:t>
            </w:r>
          </w:p>
        </w:tc>
        <w:tc>
          <w:tcPr>
            <w:tcW w:w="512" w:type="pct"/>
            <w:shd w:val="clear" w:color="auto" w:fill="CCCCCC"/>
            <w:vAlign w:val="center"/>
          </w:tcPr>
          <w:p w14:paraId="4006642C" w14:textId="77777777" w:rsidR="00337BF1" w:rsidRDefault="00000000">
            <w:pPr>
              <w:jc w:val="center"/>
              <w:rPr>
                <w:rFonts w:asciiTheme="minorEastAsia" w:eastAsiaTheme="minorEastAsia" w:hAnsiTheme="minorEastAsia"/>
                <w:b/>
                <w:bCs/>
                <w:sz w:val="22"/>
                <w:szCs w:val="22"/>
                <w:lang w:bidi="he-IL"/>
              </w:rPr>
            </w:pPr>
            <w:proofErr w:type="spellStart"/>
            <w:r>
              <w:rPr>
                <w:rFonts w:asciiTheme="minorEastAsia" w:eastAsiaTheme="minorEastAsia" w:hAnsiTheme="minorEastAsia"/>
                <w:b/>
                <w:bCs/>
                <w:sz w:val="22"/>
                <w:szCs w:val="22"/>
                <w:lang w:bidi="he-IL"/>
              </w:rPr>
              <w:t>摆台</w:t>
            </w:r>
            <w:proofErr w:type="spellEnd"/>
          </w:p>
        </w:tc>
        <w:tc>
          <w:tcPr>
            <w:tcW w:w="370" w:type="pct"/>
            <w:shd w:val="clear" w:color="auto" w:fill="CCCCCC"/>
            <w:vAlign w:val="center"/>
          </w:tcPr>
          <w:p w14:paraId="503DC4D9" w14:textId="77777777" w:rsidR="00337BF1" w:rsidRDefault="00000000">
            <w:pPr>
              <w:spacing w:line="240" w:lineRule="auto"/>
              <w:rPr>
                <w:rFonts w:asciiTheme="minorEastAsia" w:eastAsiaTheme="minorEastAsia" w:hAnsiTheme="minorEastAsia"/>
                <w:b/>
                <w:bCs/>
                <w:sz w:val="22"/>
                <w:szCs w:val="22"/>
                <w:lang w:bidi="he-IL"/>
              </w:rPr>
            </w:pPr>
            <w:r>
              <w:rPr>
                <w:rFonts w:asciiTheme="minorEastAsia" w:eastAsiaTheme="minorEastAsia" w:hAnsiTheme="minorEastAsia"/>
                <w:b/>
                <w:bCs/>
                <w:sz w:val="22"/>
                <w:szCs w:val="22"/>
                <w:lang w:eastAsia="zh-CN" w:bidi="he-IL"/>
              </w:rPr>
              <w:t>保底数量</w:t>
            </w:r>
          </w:p>
        </w:tc>
        <w:tc>
          <w:tcPr>
            <w:tcW w:w="1350" w:type="pct"/>
            <w:shd w:val="clear" w:color="auto" w:fill="CCCCCC"/>
            <w:vAlign w:val="center"/>
          </w:tcPr>
          <w:p w14:paraId="6CB5A301" w14:textId="77777777" w:rsidR="00337BF1" w:rsidRDefault="00000000">
            <w:pPr>
              <w:jc w:val="center"/>
              <w:rPr>
                <w:rFonts w:asciiTheme="minorEastAsia" w:eastAsiaTheme="minorEastAsia" w:hAnsiTheme="minorEastAsia"/>
                <w:b/>
                <w:bCs/>
                <w:sz w:val="22"/>
                <w:szCs w:val="22"/>
                <w:lang w:eastAsia="zh-CN" w:bidi="he-IL"/>
              </w:rPr>
            </w:pPr>
            <w:r>
              <w:rPr>
                <w:rFonts w:asciiTheme="minorEastAsia" w:eastAsiaTheme="minorEastAsia" w:hAnsiTheme="minorEastAsia" w:hint="eastAsia"/>
                <w:b/>
                <w:bCs/>
                <w:sz w:val="22"/>
                <w:szCs w:val="22"/>
                <w:lang w:eastAsia="zh-CN" w:bidi="he-IL"/>
              </w:rPr>
              <w:t>价格</w:t>
            </w:r>
          </w:p>
          <w:p w14:paraId="0F3B45F7" w14:textId="77777777" w:rsidR="00337BF1" w:rsidRDefault="00000000">
            <w:pPr>
              <w:jc w:val="center"/>
              <w:rPr>
                <w:rFonts w:asciiTheme="minorEastAsia" w:eastAsiaTheme="minorEastAsia" w:hAnsiTheme="minorEastAsia"/>
                <w:b/>
                <w:bCs/>
                <w:sz w:val="22"/>
                <w:szCs w:val="22"/>
                <w:lang w:bidi="he-IL"/>
              </w:rPr>
            </w:pPr>
            <w:r>
              <w:rPr>
                <w:rFonts w:asciiTheme="minorEastAsia" w:eastAsiaTheme="minorEastAsia" w:hAnsiTheme="minorEastAsia"/>
                <w:b/>
                <w:bCs/>
                <w:sz w:val="22"/>
                <w:szCs w:val="22"/>
                <w:lang w:eastAsia="zh-CN" w:bidi="he-IL"/>
              </w:rPr>
              <w:t>（人民币）</w:t>
            </w:r>
          </w:p>
        </w:tc>
      </w:tr>
      <w:tr w:rsidR="00337BF1" w14:paraId="4C66D222" w14:textId="77777777">
        <w:trPr>
          <w:trHeight w:val="1118"/>
        </w:trPr>
        <w:tc>
          <w:tcPr>
            <w:tcW w:w="676" w:type="pct"/>
            <w:shd w:val="clear" w:color="auto" w:fill="auto"/>
            <w:vAlign w:val="center"/>
          </w:tcPr>
          <w:p w14:paraId="130FC52A" w14:textId="77777777" w:rsidR="00337BF1" w:rsidRDefault="00000000">
            <w:pPr>
              <w:jc w:val="center"/>
              <w:rPr>
                <w:rFonts w:asciiTheme="minorEastAsia" w:eastAsiaTheme="minorEastAsia" w:hAnsiTheme="minorEastAsia"/>
                <w:b/>
                <w:sz w:val="22"/>
                <w:szCs w:val="22"/>
                <w:lang w:eastAsia="zh-CN" w:bidi="he-IL"/>
              </w:rPr>
            </w:pPr>
            <w:r>
              <w:rPr>
                <w:rFonts w:asciiTheme="minorEastAsia" w:eastAsiaTheme="minorEastAsia" w:hAnsiTheme="minorEastAsia"/>
                <w:b/>
                <w:sz w:val="22"/>
                <w:szCs w:val="22"/>
                <w:lang w:eastAsia="zh-CN" w:bidi="he-IL"/>
              </w:rPr>
              <w:t>7月28日</w:t>
            </w:r>
          </w:p>
        </w:tc>
        <w:tc>
          <w:tcPr>
            <w:tcW w:w="433" w:type="pct"/>
            <w:vAlign w:val="center"/>
          </w:tcPr>
          <w:p w14:paraId="5F0BA7B6" w14:textId="77777777" w:rsidR="00337BF1" w:rsidRDefault="00337BF1">
            <w:pPr>
              <w:jc w:val="center"/>
              <w:rPr>
                <w:rFonts w:asciiTheme="minorEastAsia" w:eastAsiaTheme="minorEastAsia" w:hAnsiTheme="minorEastAsia"/>
                <w:sz w:val="22"/>
                <w:szCs w:val="22"/>
                <w:lang w:bidi="he-IL"/>
              </w:rPr>
            </w:pPr>
          </w:p>
          <w:p w14:paraId="5D2DC795" w14:textId="77777777" w:rsidR="00337BF1" w:rsidRDefault="00000000">
            <w:pPr>
              <w:jc w:val="center"/>
              <w:rPr>
                <w:rFonts w:asciiTheme="minorEastAsia" w:eastAsiaTheme="minorEastAsia" w:hAnsiTheme="minorEastAsia"/>
                <w:sz w:val="22"/>
                <w:szCs w:val="22"/>
                <w:lang w:bidi="he-IL"/>
              </w:rPr>
            </w:pPr>
            <w:r>
              <w:rPr>
                <w:rFonts w:asciiTheme="minorEastAsia" w:eastAsiaTheme="minorEastAsia" w:hAnsiTheme="minorEastAsia"/>
                <w:sz w:val="22"/>
                <w:szCs w:val="22"/>
                <w:lang w:bidi="he-IL"/>
              </w:rPr>
              <w:t>18</w:t>
            </w:r>
            <w:r>
              <w:rPr>
                <w:rFonts w:asciiTheme="minorEastAsia" w:eastAsiaTheme="minorEastAsia" w:hAnsiTheme="minorEastAsia"/>
                <w:sz w:val="22"/>
                <w:szCs w:val="22"/>
                <w:lang w:eastAsia="zh-CN" w:bidi="he-IL"/>
              </w:rPr>
              <w:t>:</w:t>
            </w:r>
            <w:r>
              <w:rPr>
                <w:rFonts w:asciiTheme="minorEastAsia" w:eastAsiaTheme="minorEastAsia" w:hAnsiTheme="minorEastAsia"/>
                <w:sz w:val="22"/>
                <w:szCs w:val="22"/>
                <w:lang w:bidi="he-IL"/>
              </w:rPr>
              <w:t>00</w:t>
            </w:r>
          </w:p>
          <w:p w14:paraId="404E907F" w14:textId="77777777" w:rsidR="00337BF1" w:rsidRDefault="00337BF1">
            <w:pPr>
              <w:jc w:val="center"/>
              <w:rPr>
                <w:rFonts w:asciiTheme="minorEastAsia" w:eastAsiaTheme="minorEastAsia" w:hAnsiTheme="minorEastAsia"/>
                <w:sz w:val="22"/>
                <w:szCs w:val="22"/>
                <w:lang w:bidi="he-IL"/>
              </w:rPr>
            </w:pPr>
          </w:p>
        </w:tc>
        <w:tc>
          <w:tcPr>
            <w:tcW w:w="434" w:type="pct"/>
            <w:vAlign w:val="center"/>
          </w:tcPr>
          <w:p w14:paraId="210A2B29" w14:textId="77777777" w:rsidR="00337BF1" w:rsidRDefault="00337BF1">
            <w:pPr>
              <w:jc w:val="center"/>
              <w:rPr>
                <w:rFonts w:asciiTheme="minorEastAsia" w:eastAsiaTheme="minorEastAsia" w:hAnsiTheme="minorEastAsia"/>
                <w:sz w:val="22"/>
                <w:szCs w:val="22"/>
                <w:lang w:bidi="he-IL"/>
              </w:rPr>
            </w:pPr>
          </w:p>
          <w:p w14:paraId="1E268143" w14:textId="77777777" w:rsidR="00337BF1" w:rsidRDefault="00000000">
            <w:pPr>
              <w:jc w:val="center"/>
              <w:rPr>
                <w:rFonts w:asciiTheme="minorEastAsia" w:eastAsiaTheme="minorEastAsia" w:hAnsiTheme="minorEastAsia"/>
                <w:sz w:val="22"/>
                <w:szCs w:val="22"/>
                <w:lang w:eastAsia="zh-CN" w:bidi="he-IL"/>
              </w:rPr>
            </w:pPr>
            <w:r>
              <w:rPr>
                <w:rFonts w:asciiTheme="minorEastAsia" w:eastAsiaTheme="minorEastAsia" w:hAnsiTheme="minorEastAsia"/>
                <w:sz w:val="22"/>
                <w:szCs w:val="22"/>
                <w:lang w:eastAsia="zh-CN" w:bidi="he-IL"/>
              </w:rPr>
              <w:t>21:</w:t>
            </w:r>
            <w:r>
              <w:rPr>
                <w:rFonts w:asciiTheme="minorEastAsia" w:eastAsiaTheme="minorEastAsia" w:hAnsiTheme="minorEastAsia"/>
                <w:sz w:val="22"/>
                <w:szCs w:val="22"/>
                <w:lang w:bidi="he-IL"/>
              </w:rPr>
              <w:t>00</w:t>
            </w:r>
          </w:p>
          <w:p w14:paraId="4639B81D" w14:textId="77777777" w:rsidR="00337BF1" w:rsidRDefault="00337BF1">
            <w:pPr>
              <w:jc w:val="center"/>
              <w:rPr>
                <w:rFonts w:asciiTheme="minorEastAsia" w:eastAsiaTheme="minorEastAsia" w:hAnsiTheme="minorEastAsia"/>
                <w:sz w:val="22"/>
                <w:szCs w:val="22"/>
                <w:lang w:bidi="he-IL"/>
              </w:rPr>
            </w:pPr>
          </w:p>
        </w:tc>
        <w:tc>
          <w:tcPr>
            <w:tcW w:w="543" w:type="pct"/>
            <w:vAlign w:val="center"/>
          </w:tcPr>
          <w:p w14:paraId="2F590308" w14:textId="77777777" w:rsidR="00337BF1" w:rsidRDefault="00337BF1">
            <w:pPr>
              <w:jc w:val="center"/>
              <w:rPr>
                <w:rFonts w:asciiTheme="minorEastAsia" w:eastAsiaTheme="minorEastAsia" w:hAnsiTheme="minorEastAsia"/>
                <w:sz w:val="22"/>
                <w:szCs w:val="22"/>
                <w:lang w:eastAsia="zh-CN" w:bidi="he-IL"/>
              </w:rPr>
            </w:pPr>
          </w:p>
          <w:p w14:paraId="04D6233A" w14:textId="77777777" w:rsidR="00337BF1" w:rsidRDefault="00000000">
            <w:pPr>
              <w:jc w:val="center"/>
              <w:rPr>
                <w:rFonts w:asciiTheme="minorEastAsia" w:eastAsiaTheme="minorEastAsia" w:hAnsiTheme="minorEastAsia"/>
                <w:sz w:val="22"/>
                <w:szCs w:val="22"/>
                <w:lang w:eastAsia="zh-CN" w:bidi="he-IL"/>
              </w:rPr>
            </w:pPr>
            <w:r>
              <w:rPr>
                <w:rFonts w:asciiTheme="minorEastAsia" w:eastAsiaTheme="minorEastAsia" w:hAnsiTheme="minorEastAsia" w:hint="eastAsia"/>
                <w:sz w:val="22"/>
                <w:szCs w:val="22"/>
                <w:lang w:eastAsia="zh-CN" w:bidi="he-IL"/>
              </w:rPr>
              <w:t>晚宴</w:t>
            </w:r>
          </w:p>
          <w:p w14:paraId="261208F7" w14:textId="77777777" w:rsidR="00337BF1" w:rsidRDefault="00337BF1">
            <w:pPr>
              <w:jc w:val="center"/>
              <w:rPr>
                <w:rFonts w:asciiTheme="minorEastAsia" w:eastAsiaTheme="minorEastAsia" w:hAnsiTheme="minorEastAsia"/>
                <w:sz w:val="22"/>
                <w:szCs w:val="22"/>
                <w:lang w:eastAsia="zh-CN" w:bidi="he-IL"/>
              </w:rPr>
            </w:pPr>
          </w:p>
        </w:tc>
        <w:tc>
          <w:tcPr>
            <w:tcW w:w="678" w:type="pct"/>
            <w:vAlign w:val="center"/>
          </w:tcPr>
          <w:p w14:paraId="1CEEBB9B" w14:textId="5F5003A0" w:rsidR="00337BF1" w:rsidRDefault="008D2F6C">
            <w:pPr>
              <w:jc w:val="center"/>
              <w:rPr>
                <w:rFonts w:asciiTheme="minorEastAsia" w:eastAsiaTheme="minorEastAsia" w:hAnsiTheme="minorEastAsia"/>
                <w:sz w:val="22"/>
                <w:szCs w:val="22"/>
                <w:lang w:eastAsia="zh-CN" w:bidi="he-IL"/>
              </w:rPr>
            </w:pPr>
            <w:proofErr w:type="spellStart"/>
            <w:r>
              <w:rPr>
                <w:rFonts w:asciiTheme="minorEastAsia" w:eastAsiaTheme="minorEastAsia" w:hAnsiTheme="minorEastAsia" w:hint="eastAsia"/>
                <w:sz w:val="22"/>
                <w:szCs w:val="22"/>
                <w:lang w:eastAsia="zh-CN" w:bidi="he-IL"/>
              </w:rPr>
              <w:t>xxxx</w:t>
            </w:r>
            <w:proofErr w:type="spellEnd"/>
            <w:r w:rsidR="00000000">
              <w:rPr>
                <w:rFonts w:asciiTheme="minorEastAsia" w:eastAsiaTheme="minorEastAsia" w:hAnsiTheme="minorEastAsia"/>
                <w:sz w:val="22"/>
                <w:szCs w:val="22"/>
                <w:lang w:eastAsia="zh-CN" w:bidi="he-IL"/>
              </w:rPr>
              <w:t>中心</w:t>
            </w:r>
          </w:p>
        </w:tc>
        <w:tc>
          <w:tcPr>
            <w:tcW w:w="512" w:type="pct"/>
            <w:vAlign w:val="center"/>
          </w:tcPr>
          <w:p w14:paraId="0D9FF4EA" w14:textId="77777777" w:rsidR="00337BF1" w:rsidRDefault="00337BF1">
            <w:pPr>
              <w:jc w:val="center"/>
              <w:rPr>
                <w:rFonts w:asciiTheme="minorEastAsia" w:eastAsiaTheme="minorEastAsia" w:hAnsiTheme="minorEastAsia"/>
                <w:sz w:val="22"/>
                <w:szCs w:val="22"/>
                <w:lang w:eastAsia="zh-CN" w:bidi="he-IL"/>
              </w:rPr>
            </w:pPr>
          </w:p>
          <w:p w14:paraId="4C83730C" w14:textId="77777777" w:rsidR="00337BF1" w:rsidRDefault="00000000">
            <w:pPr>
              <w:jc w:val="center"/>
              <w:rPr>
                <w:rFonts w:asciiTheme="minorEastAsia" w:eastAsiaTheme="minorEastAsia" w:hAnsiTheme="minorEastAsia"/>
                <w:sz w:val="22"/>
                <w:szCs w:val="22"/>
                <w:lang w:eastAsia="zh-CN" w:bidi="he-IL"/>
              </w:rPr>
            </w:pPr>
            <w:r>
              <w:rPr>
                <w:rFonts w:asciiTheme="minorEastAsia" w:eastAsiaTheme="minorEastAsia" w:hAnsiTheme="minorEastAsia" w:hint="eastAsia"/>
                <w:sz w:val="22"/>
                <w:szCs w:val="22"/>
                <w:lang w:eastAsia="zh-CN" w:bidi="he-IL"/>
              </w:rPr>
              <w:t>长条桌</w:t>
            </w:r>
          </w:p>
          <w:p w14:paraId="69E17C7B" w14:textId="77777777" w:rsidR="00337BF1" w:rsidRDefault="00337BF1">
            <w:pPr>
              <w:jc w:val="center"/>
              <w:rPr>
                <w:rFonts w:asciiTheme="minorEastAsia" w:eastAsiaTheme="minorEastAsia" w:hAnsiTheme="minorEastAsia"/>
                <w:sz w:val="22"/>
                <w:szCs w:val="22"/>
                <w:lang w:eastAsia="zh-CN" w:bidi="he-IL"/>
              </w:rPr>
            </w:pPr>
          </w:p>
        </w:tc>
        <w:tc>
          <w:tcPr>
            <w:tcW w:w="370" w:type="pct"/>
            <w:vAlign w:val="center"/>
          </w:tcPr>
          <w:p w14:paraId="0A7174D2" w14:textId="77777777" w:rsidR="00337BF1" w:rsidRDefault="00000000">
            <w:pPr>
              <w:jc w:val="center"/>
              <w:rPr>
                <w:rFonts w:asciiTheme="minorEastAsia" w:eastAsiaTheme="minorEastAsia" w:hAnsiTheme="minorEastAsia"/>
                <w:sz w:val="22"/>
                <w:szCs w:val="22"/>
                <w:lang w:bidi="he-IL"/>
              </w:rPr>
            </w:pPr>
            <w:r>
              <w:rPr>
                <w:rFonts w:asciiTheme="minorEastAsia" w:eastAsiaTheme="minorEastAsia" w:hAnsiTheme="minorEastAsia"/>
                <w:sz w:val="22"/>
                <w:szCs w:val="22"/>
                <w:lang w:bidi="he-IL"/>
              </w:rPr>
              <w:t>16</w:t>
            </w:r>
          </w:p>
        </w:tc>
        <w:tc>
          <w:tcPr>
            <w:tcW w:w="1350" w:type="pct"/>
            <w:shd w:val="clear" w:color="auto" w:fill="auto"/>
            <w:vAlign w:val="center"/>
          </w:tcPr>
          <w:p w14:paraId="3D9B529D" w14:textId="77777777" w:rsidR="00337BF1" w:rsidRDefault="00337BF1">
            <w:pPr>
              <w:jc w:val="center"/>
              <w:rPr>
                <w:rFonts w:asciiTheme="minorEastAsia" w:eastAsiaTheme="minorEastAsia" w:hAnsiTheme="minorEastAsia"/>
                <w:sz w:val="22"/>
                <w:szCs w:val="22"/>
                <w:lang w:eastAsia="zh-CN" w:bidi="he-IL"/>
              </w:rPr>
            </w:pPr>
          </w:p>
          <w:p w14:paraId="0ABD1EF7" w14:textId="77777777" w:rsidR="00337BF1" w:rsidRDefault="00000000">
            <w:pPr>
              <w:jc w:val="center"/>
              <w:rPr>
                <w:rFonts w:asciiTheme="minorEastAsia" w:eastAsiaTheme="minorEastAsia" w:hAnsiTheme="minorEastAsia"/>
                <w:sz w:val="22"/>
                <w:szCs w:val="22"/>
                <w:lang w:eastAsia="zh-CN" w:bidi="he-IL"/>
              </w:rPr>
            </w:pPr>
            <w:r>
              <w:rPr>
                <w:rFonts w:asciiTheme="minorEastAsia" w:eastAsiaTheme="minorEastAsia" w:hAnsiTheme="minorEastAsia"/>
                <w:sz w:val="22"/>
                <w:szCs w:val="22"/>
                <w:lang w:eastAsia="zh-CN" w:bidi="he-IL"/>
              </w:rPr>
              <w:t>500元净价</w:t>
            </w:r>
            <w:r>
              <w:rPr>
                <w:rFonts w:asciiTheme="minorEastAsia" w:eastAsiaTheme="minorEastAsia" w:hAnsiTheme="minorEastAsia" w:hint="eastAsia"/>
                <w:sz w:val="22"/>
                <w:szCs w:val="22"/>
                <w:lang w:eastAsia="zh-CN" w:bidi="he-IL"/>
              </w:rPr>
              <w:t>/位</w:t>
            </w:r>
          </w:p>
          <w:p w14:paraId="1459999D" w14:textId="77777777" w:rsidR="00337BF1" w:rsidRDefault="00337BF1">
            <w:pPr>
              <w:jc w:val="center"/>
              <w:rPr>
                <w:rFonts w:asciiTheme="minorEastAsia" w:eastAsiaTheme="minorEastAsia" w:hAnsiTheme="minorEastAsia"/>
                <w:sz w:val="22"/>
                <w:szCs w:val="22"/>
                <w:lang w:eastAsia="zh-CN" w:bidi="he-IL"/>
              </w:rPr>
            </w:pPr>
          </w:p>
        </w:tc>
      </w:tr>
      <w:tr w:rsidR="00337BF1" w14:paraId="46B59841" w14:textId="77777777">
        <w:trPr>
          <w:trHeight w:val="605"/>
        </w:trPr>
        <w:tc>
          <w:tcPr>
            <w:tcW w:w="3649" w:type="pct"/>
            <w:gridSpan w:val="7"/>
            <w:shd w:val="clear" w:color="auto" w:fill="auto"/>
            <w:vAlign w:val="center"/>
          </w:tcPr>
          <w:p w14:paraId="1F9841BD" w14:textId="77777777" w:rsidR="00337BF1" w:rsidRDefault="00000000">
            <w:pPr>
              <w:jc w:val="center"/>
              <w:rPr>
                <w:rFonts w:asciiTheme="minorEastAsia" w:eastAsiaTheme="minorEastAsia" w:hAnsiTheme="minorEastAsia"/>
                <w:sz w:val="22"/>
                <w:szCs w:val="22"/>
                <w:lang w:bidi="he-IL"/>
              </w:rPr>
            </w:pPr>
            <w:proofErr w:type="spellStart"/>
            <w:r>
              <w:rPr>
                <w:rFonts w:asciiTheme="minorEastAsia" w:eastAsiaTheme="minorEastAsia" w:hAnsiTheme="minorEastAsia" w:hint="eastAsia"/>
                <w:sz w:val="22"/>
                <w:szCs w:val="22"/>
                <w:lang w:bidi="he-IL"/>
              </w:rPr>
              <w:lastRenderedPageBreak/>
              <w:t>外卖服务服务费</w:t>
            </w:r>
            <w:proofErr w:type="spellEnd"/>
          </w:p>
        </w:tc>
        <w:tc>
          <w:tcPr>
            <w:tcW w:w="1350" w:type="pct"/>
            <w:shd w:val="clear" w:color="auto" w:fill="auto"/>
            <w:vAlign w:val="center"/>
          </w:tcPr>
          <w:p w14:paraId="2F1EABE7" w14:textId="77777777" w:rsidR="00337BF1" w:rsidRDefault="00000000">
            <w:pPr>
              <w:jc w:val="center"/>
              <w:rPr>
                <w:rFonts w:asciiTheme="minorEastAsia" w:eastAsiaTheme="minorEastAsia" w:hAnsiTheme="minorEastAsia"/>
                <w:sz w:val="22"/>
                <w:szCs w:val="22"/>
                <w:lang w:eastAsia="zh-CN" w:bidi="he-IL"/>
              </w:rPr>
            </w:pPr>
            <w:r>
              <w:rPr>
                <w:rFonts w:asciiTheme="minorEastAsia" w:eastAsiaTheme="minorEastAsia" w:hAnsiTheme="minorEastAsia" w:hint="eastAsia"/>
                <w:sz w:val="22"/>
                <w:szCs w:val="22"/>
                <w:lang w:bidi="he-IL"/>
              </w:rPr>
              <w:t>3000</w:t>
            </w:r>
            <w:r>
              <w:rPr>
                <w:rFonts w:asciiTheme="minorEastAsia" w:eastAsiaTheme="minorEastAsia" w:hAnsiTheme="minorEastAsia"/>
                <w:sz w:val="22"/>
                <w:szCs w:val="22"/>
                <w:lang w:bidi="he-IL"/>
              </w:rPr>
              <w:t>元净价</w:t>
            </w:r>
          </w:p>
        </w:tc>
      </w:tr>
    </w:tbl>
    <w:p w14:paraId="3F9EDF90" w14:textId="77777777" w:rsidR="00337BF1" w:rsidRDefault="00337BF1">
      <w:pPr>
        <w:snapToGrid w:val="0"/>
        <w:jc w:val="both"/>
        <w:rPr>
          <w:rFonts w:asciiTheme="minorEastAsia" w:eastAsiaTheme="minorEastAsia" w:hAnsiTheme="minorEastAsia"/>
          <w:color w:val="000000" w:themeColor="text1"/>
          <w:sz w:val="10"/>
          <w:szCs w:val="24"/>
          <w:lang w:eastAsia="zh-CN"/>
        </w:rPr>
      </w:pPr>
    </w:p>
    <w:p w14:paraId="4CF36B02" w14:textId="77777777" w:rsidR="00337BF1" w:rsidRDefault="00000000">
      <w:pPr>
        <w:ind w:right="-64" w:firstLineChars="200" w:firstLine="482"/>
        <w:jc w:val="right"/>
        <w:rPr>
          <w:ins w:id="11" w:author="SY" w:date="2020-07-27T10:59:00Z"/>
          <w:b/>
          <w:bCs/>
          <w:lang w:eastAsia="zh-CN"/>
        </w:rPr>
      </w:pPr>
      <w:r>
        <w:rPr>
          <w:b/>
          <w:bCs/>
          <w:lang w:eastAsia="zh-CN"/>
        </w:rPr>
        <w:t>保底</w:t>
      </w:r>
      <w:r>
        <w:rPr>
          <w:rFonts w:hint="eastAsia"/>
          <w:b/>
          <w:bCs/>
          <w:lang w:eastAsia="zh-CN"/>
        </w:rPr>
        <w:t>总</w:t>
      </w:r>
      <w:r>
        <w:rPr>
          <w:b/>
          <w:bCs/>
          <w:lang w:eastAsia="zh-CN"/>
        </w:rPr>
        <w:t>消费</w:t>
      </w:r>
      <w:r>
        <w:rPr>
          <w:rFonts w:hint="eastAsia"/>
          <w:b/>
          <w:bCs/>
          <w:lang w:eastAsia="zh-CN"/>
        </w:rPr>
        <w:t>：</w:t>
      </w:r>
      <w:r>
        <w:rPr>
          <w:b/>
          <w:bCs/>
          <w:lang w:eastAsia="zh-CN"/>
        </w:rPr>
        <w:t>人民币</w:t>
      </w:r>
      <w:r>
        <w:rPr>
          <w:b/>
          <w:bCs/>
          <w:lang w:eastAsia="zh-CN"/>
        </w:rPr>
        <w:t>11,000</w:t>
      </w:r>
      <w:r>
        <w:rPr>
          <w:b/>
          <w:bCs/>
          <w:lang w:eastAsia="zh-CN"/>
        </w:rPr>
        <w:t>元</w:t>
      </w:r>
      <w:r>
        <w:rPr>
          <w:rFonts w:hint="eastAsia"/>
          <w:b/>
          <w:bCs/>
          <w:lang w:eastAsia="zh-CN"/>
        </w:rPr>
        <w:t>净价（含</w:t>
      </w:r>
      <w:ins w:id="12" w:author="SY" w:date="2020-07-27T10:59:00Z">
        <w:r>
          <w:rPr>
            <w:rFonts w:hint="eastAsia"/>
            <w:b/>
            <w:bCs/>
            <w:lang w:eastAsia="zh-CN"/>
          </w:rPr>
          <w:t>交通费、</w:t>
        </w:r>
      </w:ins>
      <w:r>
        <w:rPr>
          <w:rFonts w:hint="eastAsia"/>
          <w:b/>
          <w:bCs/>
          <w:lang w:eastAsia="zh-CN"/>
        </w:rPr>
        <w:t>服务费和税费）</w:t>
      </w:r>
    </w:p>
    <w:p w14:paraId="315D0172" w14:textId="77777777" w:rsidR="00337BF1" w:rsidRDefault="00000000">
      <w:pPr>
        <w:snapToGrid w:val="0"/>
        <w:spacing w:after="0"/>
        <w:ind w:right="-64"/>
        <w:rPr>
          <w:ins w:id="13" w:author="SY" w:date="2020-07-27T10:59:00Z"/>
          <w:bCs/>
          <w:lang w:eastAsia="zh-CN"/>
        </w:rPr>
      </w:pPr>
      <w:ins w:id="14" w:author="SY" w:date="2020-07-27T10:59:00Z">
        <w:r>
          <w:rPr>
            <w:rFonts w:cs="宋体" w:hint="eastAsia"/>
            <w:b/>
            <w:u w:val="single"/>
            <w:lang w:eastAsia="zh-CN" w:bidi="ar"/>
          </w:rPr>
          <w:t>备注</w:t>
        </w:r>
        <w:r>
          <w:rPr>
            <w:b/>
            <w:u w:val="single"/>
            <w:lang w:eastAsia="zh-CN" w:bidi="ar"/>
          </w:rPr>
          <w:t>:</w:t>
        </w:r>
      </w:ins>
    </w:p>
    <w:p w14:paraId="580D4476" w14:textId="77777777" w:rsidR="00337BF1" w:rsidRDefault="00000000">
      <w:pPr>
        <w:numPr>
          <w:ilvl w:val="0"/>
          <w:numId w:val="1"/>
        </w:numPr>
        <w:snapToGrid w:val="0"/>
        <w:spacing w:after="0"/>
        <w:ind w:right="-64"/>
        <w:rPr>
          <w:ins w:id="15" w:author="SY" w:date="2020-07-27T10:59:00Z"/>
          <w:bCs/>
          <w:lang w:eastAsia="zh-CN"/>
        </w:rPr>
      </w:pPr>
      <w:ins w:id="16" w:author="SY" w:date="2020-07-27T10:59:00Z">
        <w:r>
          <w:rPr>
            <w:rFonts w:cs="宋体" w:hint="eastAsia"/>
            <w:bCs/>
            <w:lang w:eastAsia="zh-CN"/>
          </w:rPr>
          <w:t>提供餐桌摆台服务白色桌布摆台。</w:t>
        </w:r>
      </w:ins>
    </w:p>
    <w:p w14:paraId="100838BD" w14:textId="77777777" w:rsidR="00337BF1" w:rsidRDefault="00000000">
      <w:pPr>
        <w:numPr>
          <w:ilvl w:val="0"/>
          <w:numId w:val="1"/>
        </w:numPr>
        <w:snapToGrid w:val="0"/>
        <w:spacing w:after="0"/>
        <w:ind w:right="-64"/>
        <w:rPr>
          <w:ins w:id="17" w:author="SY" w:date="2020-07-27T10:59:00Z"/>
          <w:bCs/>
          <w:lang w:eastAsia="zh-CN"/>
        </w:rPr>
      </w:pPr>
      <w:ins w:id="18" w:author="SY" w:date="2020-07-27T10:59:00Z">
        <w:r>
          <w:rPr>
            <w:rFonts w:cs="宋体" w:hint="eastAsia"/>
            <w:bCs/>
            <w:lang w:eastAsia="zh-CN"/>
          </w:rPr>
          <w:t>提供至服务人员及食品运输费用，服务人员共【</w:t>
        </w:r>
        <w:r>
          <w:rPr>
            <w:bCs/>
            <w:lang w:eastAsia="zh-CN"/>
          </w:rPr>
          <w:t xml:space="preserve"> </w:t>
        </w:r>
        <w:r>
          <w:rPr>
            <w:rFonts w:cs="宋体" w:hint="eastAsia"/>
            <w:bCs/>
            <w:lang w:eastAsia="zh-CN"/>
          </w:rPr>
          <w:t>】名并</w:t>
        </w:r>
        <w:proofErr w:type="gramStart"/>
        <w:r>
          <w:rPr>
            <w:rFonts w:cs="宋体" w:hint="eastAsia"/>
            <w:bCs/>
            <w:lang w:eastAsia="zh-CN"/>
          </w:rPr>
          <w:t>统一着</w:t>
        </w:r>
        <w:proofErr w:type="gramEnd"/>
        <w:r>
          <w:rPr>
            <w:rFonts w:cs="宋体" w:hint="eastAsia"/>
            <w:bCs/>
            <w:lang w:eastAsia="zh-CN"/>
          </w:rPr>
          <w:t>黑色服装</w:t>
        </w:r>
      </w:ins>
      <w:ins w:id="19" w:author="SY" w:date="2020-07-27T11:00:00Z">
        <w:r>
          <w:rPr>
            <w:rFonts w:cs="宋体" w:hint="eastAsia"/>
            <w:bCs/>
            <w:lang w:eastAsia="zh-CN"/>
          </w:rPr>
          <w:t>。</w:t>
        </w:r>
      </w:ins>
    </w:p>
    <w:p w14:paraId="26756448" w14:textId="77777777" w:rsidR="00337BF1" w:rsidRDefault="00000000">
      <w:pPr>
        <w:numPr>
          <w:ilvl w:val="0"/>
          <w:numId w:val="1"/>
        </w:numPr>
        <w:snapToGrid w:val="0"/>
        <w:spacing w:after="0"/>
        <w:ind w:right="-64"/>
        <w:rPr>
          <w:ins w:id="20" w:author="SY" w:date="2020-07-27T10:59:00Z"/>
          <w:bCs/>
          <w:lang w:eastAsia="zh-CN"/>
        </w:rPr>
      </w:pPr>
      <w:ins w:id="21" w:author="SY" w:date="2020-07-27T10:59:00Z">
        <w:r>
          <w:rPr>
            <w:rFonts w:cs="宋体" w:hint="eastAsia"/>
            <w:bCs/>
            <w:lang w:eastAsia="zh-CN"/>
          </w:rPr>
          <w:t>主办方需提供酒店足够的备餐间</w:t>
        </w:r>
      </w:ins>
      <w:ins w:id="22" w:author="SY" w:date="2020-07-27T11:00:00Z">
        <w:r>
          <w:rPr>
            <w:rFonts w:cs="宋体" w:hint="eastAsia"/>
            <w:bCs/>
            <w:lang w:eastAsia="zh-CN"/>
          </w:rPr>
          <w:t>。</w:t>
        </w:r>
      </w:ins>
    </w:p>
    <w:p w14:paraId="0094EBC9" w14:textId="77777777" w:rsidR="00337BF1" w:rsidRDefault="00000000">
      <w:pPr>
        <w:numPr>
          <w:ilvl w:val="0"/>
          <w:numId w:val="1"/>
        </w:numPr>
        <w:snapToGrid w:val="0"/>
        <w:spacing w:after="0"/>
        <w:ind w:right="-64"/>
        <w:rPr>
          <w:ins w:id="23" w:author="SY" w:date="2020-07-27T10:59:00Z"/>
          <w:bCs/>
          <w:lang w:eastAsia="zh-CN"/>
        </w:rPr>
      </w:pPr>
      <w:ins w:id="24" w:author="SY" w:date="2020-07-27T10:59:00Z">
        <w:r>
          <w:rPr>
            <w:rFonts w:cs="宋体" w:hint="eastAsia"/>
            <w:bCs/>
            <w:lang w:eastAsia="zh-CN"/>
          </w:rPr>
          <w:t>主办方提供卫生间，备餐区域。</w:t>
        </w:r>
      </w:ins>
    </w:p>
    <w:p w14:paraId="6C263863" w14:textId="77777777" w:rsidR="00337BF1" w:rsidRDefault="00000000">
      <w:pPr>
        <w:numPr>
          <w:ilvl w:val="0"/>
          <w:numId w:val="1"/>
        </w:numPr>
        <w:snapToGrid w:val="0"/>
        <w:spacing w:after="0"/>
        <w:ind w:right="-64"/>
        <w:rPr>
          <w:ins w:id="25" w:author="SY" w:date="2020-07-27T10:59:00Z"/>
          <w:bCs/>
          <w:lang w:eastAsia="zh-CN"/>
        </w:rPr>
      </w:pPr>
      <w:ins w:id="26" w:author="SY" w:date="2020-07-27T10:59:00Z">
        <w:r>
          <w:rPr>
            <w:rFonts w:cs="宋体" w:hint="eastAsia"/>
            <w:bCs/>
            <w:lang w:eastAsia="zh-CN"/>
          </w:rPr>
          <w:t>咖啡茶水服务</w:t>
        </w:r>
      </w:ins>
      <w:ins w:id="27" w:author="SY" w:date="2020-07-27T11:00:00Z">
        <w:r>
          <w:rPr>
            <w:rFonts w:cs="宋体" w:hint="eastAsia"/>
            <w:bCs/>
            <w:lang w:eastAsia="zh-CN"/>
          </w:rPr>
          <w:t>。</w:t>
        </w:r>
      </w:ins>
    </w:p>
    <w:p w14:paraId="114E1AEA" w14:textId="77777777" w:rsidR="00337BF1" w:rsidRDefault="00000000">
      <w:pPr>
        <w:numPr>
          <w:ilvl w:val="0"/>
          <w:numId w:val="1"/>
        </w:numPr>
        <w:snapToGrid w:val="0"/>
        <w:spacing w:after="0"/>
        <w:ind w:right="-64"/>
        <w:rPr>
          <w:ins w:id="28" w:author="SY" w:date="2020-07-27T10:59:00Z"/>
          <w:bCs/>
          <w:lang w:eastAsia="zh-CN"/>
        </w:rPr>
      </w:pPr>
      <w:ins w:id="29" w:author="SY" w:date="2020-07-27T10:59:00Z">
        <w:r>
          <w:rPr>
            <w:rFonts w:cs="宋体" w:hint="eastAsia"/>
            <w:bCs/>
            <w:lang w:eastAsia="zh-CN"/>
          </w:rPr>
          <w:t>提供可乐雪碧，冰冻橙汁畅饮</w:t>
        </w:r>
      </w:ins>
      <w:ins w:id="30" w:author="SY" w:date="2020-07-27T11:00:00Z">
        <w:r>
          <w:rPr>
            <w:rFonts w:cs="宋体" w:hint="eastAsia"/>
            <w:bCs/>
            <w:lang w:eastAsia="zh-CN"/>
          </w:rPr>
          <w:t>。</w:t>
        </w:r>
      </w:ins>
    </w:p>
    <w:p w14:paraId="7C6B4611" w14:textId="77777777" w:rsidR="00337BF1" w:rsidRDefault="00000000">
      <w:pPr>
        <w:numPr>
          <w:ilvl w:val="0"/>
          <w:numId w:val="1"/>
        </w:numPr>
        <w:snapToGrid w:val="0"/>
        <w:spacing w:after="0"/>
        <w:ind w:right="-64"/>
        <w:rPr>
          <w:ins w:id="31" w:author="SY" w:date="2020-07-27T10:59:00Z"/>
          <w:bCs/>
          <w:u w:val="single"/>
          <w:lang w:eastAsia="zh-CN"/>
        </w:rPr>
      </w:pPr>
      <w:ins w:id="32" w:author="SY" w:date="2020-07-27T10:59:00Z">
        <w:r>
          <w:rPr>
            <w:rFonts w:cs="宋体" w:hint="eastAsia"/>
            <w:bCs/>
            <w:lang w:eastAsia="zh-CN"/>
          </w:rPr>
          <w:t>晚餐供应的标准、配送菜单明细详见本合同附件一</w:t>
        </w:r>
      </w:ins>
      <w:ins w:id="33" w:author="SY" w:date="2020-07-27T11:00:00Z">
        <w:r>
          <w:rPr>
            <w:rFonts w:cs="宋体" w:hint="eastAsia"/>
            <w:bCs/>
            <w:lang w:eastAsia="zh-CN"/>
          </w:rPr>
          <w:t>。</w:t>
        </w:r>
      </w:ins>
      <w:ins w:id="34" w:author="SY" w:date="2020-07-27T10:59:00Z">
        <w:r>
          <w:rPr>
            <w:bCs/>
            <w:u w:val="single"/>
            <w:lang w:eastAsia="zh-CN"/>
          </w:rPr>
          <w:t xml:space="preserve">                                                                                                  </w:t>
        </w:r>
      </w:ins>
    </w:p>
    <w:p w14:paraId="3A6BE9D2" w14:textId="77777777" w:rsidR="00337BF1" w:rsidRDefault="00337BF1">
      <w:pPr>
        <w:ind w:right="-64" w:firstLineChars="200" w:firstLine="482"/>
        <w:jc w:val="right"/>
        <w:rPr>
          <w:b/>
          <w:bCs/>
          <w:lang w:eastAsia="zh-CN"/>
        </w:rPr>
      </w:pPr>
    </w:p>
    <w:p w14:paraId="58F5E9A4" w14:textId="77777777" w:rsidR="00337BF1" w:rsidRDefault="00000000">
      <w:pPr>
        <w:ind w:right="-64"/>
        <w:rPr>
          <w:b/>
          <w:bCs/>
          <w:lang w:eastAsia="zh-CN"/>
        </w:rPr>
      </w:pPr>
      <w:r>
        <w:rPr>
          <w:rFonts w:hint="eastAsia"/>
          <w:b/>
          <w:bCs/>
          <w:lang w:eastAsia="zh-CN"/>
        </w:rPr>
        <w:t>餐饮质量保证：</w:t>
      </w:r>
    </w:p>
    <w:p w14:paraId="6D1115F0" w14:textId="740A5291" w:rsidR="00337BF1" w:rsidRDefault="00000000">
      <w:pPr>
        <w:ind w:right="-64"/>
        <w:rPr>
          <w:ins w:id="35" w:author="SY" w:date="2020-07-27T11:15:00Z"/>
          <w:bCs/>
          <w:lang w:eastAsia="zh-CN"/>
        </w:rPr>
      </w:pPr>
      <w:r>
        <w:rPr>
          <w:rFonts w:hint="eastAsia"/>
          <w:bCs/>
          <w:lang w:eastAsia="zh-CN"/>
        </w:rPr>
        <w:t>鉴于食品卫生安全，此次所使用的所有餐饮（食物和饮料）将必须由</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全权负责准备和提供。</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应严格遵守《食品卫生法》等相关规定，所配送的食品质量应符合国家相关法律法规及卫生部门的相关规定。若发生可能因</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配送食品造成任何人身健康损害或财产损失，</w:t>
      </w:r>
      <w:proofErr w:type="spellStart"/>
      <w:r w:rsidR="008D2F6C">
        <w:rPr>
          <w:rFonts w:hint="eastAsia"/>
          <w:bCs/>
          <w:lang w:eastAsia="zh-CN"/>
        </w:rPr>
        <w:t>xxxx</w:t>
      </w:r>
      <w:proofErr w:type="spellEnd"/>
      <w:r>
        <w:rPr>
          <w:rFonts w:hint="eastAsia"/>
          <w:bCs/>
          <w:lang w:eastAsia="zh-CN"/>
        </w:rPr>
        <w:t>有限责任公司将及时通知</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，与</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共同确认损害原因，双方意见不一致的，应当由双方共同委托的第三方鉴定、检验或医疗机构认定责任，确认属于</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食品导致的，则应由</w:t>
      </w:r>
      <w:proofErr w:type="spellStart"/>
      <w:r w:rsidR="008D2F6C">
        <w:rPr>
          <w:rFonts w:hint="eastAsia"/>
          <w:bCs/>
          <w:lang w:eastAsia="zh-CN"/>
        </w:rPr>
        <w:t>yyyy</w:t>
      </w:r>
      <w:proofErr w:type="spellEnd"/>
      <w:r w:rsidR="008D2F6C">
        <w:rPr>
          <w:rFonts w:hint="eastAsia"/>
          <w:bCs/>
          <w:lang w:eastAsia="zh-CN"/>
        </w:rPr>
        <w:t>有限公司</w:t>
      </w:r>
      <w:r>
        <w:rPr>
          <w:rFonts w:hint="eastAsia"/>
          <w:bCs/>
          <w:lang w:eastAsia="zh-CN"/>
        </w:rPr>
        <w:t>赔偿全部损失及承担相应的法律责任（包括但不限于医疗费、营养费、误工费、交通费、律师费等）。</w:t>
      </w:r>
    </w:p>
    <w:p w14:paraId="43837E77" w14:textId="77777777" w:rsidR="00337BF1" w:rsidRDefault="00337BF1">
      <w:pPr>
        <w:ind w:right="-64"/>
        <w:rPr>
          <w:bCs/>
          <w:lang w:eastAsia="zh-CN"/>
        </w:rPr>
      </w:pPr>
    </w:p>
    <w:p w14:paraId="269772D3" w14:textId="77777777" w:rsidR="00337BF1" w:rsidRDefault="00000000">
      <w:pPr>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b/>
          <w:color w:val="000000" w:themeColor="text1"/>
          <w:szCs w:val="24"/>
          <w:u w:val="single"/>
          <w:lang w:eastAsia="zh-CN"/>
        </w:rPr>
        <w:t>最低保证出席人数</w:t>
      </w:r>
    </w:p>
    <w:p w14:paraId="1B1CC918" w14:textId="77777777" w:rsidR="00337BF1" w:rsidRDefault="00000000">
      <w:pPr>
        <w:pStyle w:val="af5"/>
        <w:numPr>
          <w:ilvl w:val="0"/>
          <w:numId w:val="2"/>
        </w:numPr>
        <w:snapToGrid w:val="0"/>
        <w:ind w:left="450"/>
        <w:jc w:val="both"/>
        <w:rPr>
          <w:ins w:id="36" w:author="SY" w:date="2020-07-27T11:15:00Z"/>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请在活动开始前至少三</w:t>
      </w:r>
      <w:r>
        <w:rPr>
          <w:rFonts w:asciiTheme="minorEastAsia" w:eastAsiaTheme="minorEastAsia" w:hAnsiTheme="minorEastAsia"/>
          <w:color w:val="000000" w:themeColor="text1"/>
          <w:szCs w:val="24"/>
          <w:lang w:eastAsia="zh-CN"/>
        </w:rPr>
        <w:t>（3</w:t>
      </w:r>
      <w:r>
        <w:rPr>
          <w:rFonts w:asciiTheme="minorEastAsia" w:eastAsiaTheme="minorEastAsia" w:hAnsiTheme="minorEastAsia" w:hint="eastAsia"/>
          <w:color w:val="000000" w:themeColor="text1"/>
          <w:szCs w:val="24"/>
          <w:lang w:eastAsia="zh-CN"/>
        </w:rPr>
        <w:t>）</w:t>
      </w:r>
      <w:proofErr w:type="gramStart"/>
      <w:r>
        <w:rPr>
          <w:rFonts w:asciiTheme="minorEastAsia" w:eastAsiaTheme="minorEastAsia" w:hAnsiTheme="minorEastAsia" w:hint="eastAsia"/>
          <w:color w:val="000000" w:themeColor="text1"/>
          <w:szCs w:val="24"/>
          <w:lang w:eastAsia="zh-CN"/>
        </w:rPr>
        <w:t>个</w:t>
      </w:r>
      <w:proofErr w:type="gramEnd"/>
      <w:r>
        <w:rPr>
          <w:rFonts w:asciiTheme="minorEastAsia" w:eastAsiaTheme="minorEastAsia" w:hAnsiTheme="minorEastAsia" w:hint="eastAsia"/>
          <w:color w:val="000000" w:themeColor="text1"/>
          <w:szCs w:val="24"/>
          <w:lang w:eastAsia="zh-CN"/>
        </w:rPr>
        <w:t>工作日通知酒店您的保证出席人数和活动要求变动。活动费用按照保底人数或实际出席人数计算，以较高者为准。</w:t>
      </w:r>
    </w:p>
    <w:p w14:paraId="3A5B594A" w14:textId="77777777" w:rsidR="00337BF1" w:rsidRDefault="00337BF1" w:rsidP="00337BF1">
      <w:pPr>
        <w:pStyle w:val="af5"/>
        <w:numPr>
          <w:ilvl w:val="255"/>
          <w:numId w:val="0"/>
        </w:numPr>
        <w:snapToGrid w:val="0"/>
        <w:ind w:left="90"/>
        <w:jc w:val="both"/>
        <w:rPr>
          <w:rFonts w:asciiTheme="minorEastAsia" w:eastAsiaTheme="minorEastAsia" w:hAnsiTheme="minorEastAsia"/>
          <w:color w:val="000000" w:themeColor="text1"/>
          <w:szCs w:val="24"/>
          <w:lang w:eastAsia="zh-CN"/>
        </w:rPr>
        <w:pPrChange w:id="37" w:author="SY" w:date="2020-07-27T11:15:00Z">
          <w:pPr>
            <w:pStyle w:val="af5"/>
            <w:numPr>
              <w:numId w:val="2"/>
            </w:numPr>
            <w:snapToGrid w:val="0"/>
            <w:ind w:left="450" w:hanging="360"/>
            <w:jc w:val="both"/>
          </w:pPr>
        </w:pPrChange>
      </w:pPr>
    </w:p>
    <w:p w14:paraId="5D7D2EDE" w14:textId="77777777" w:rsidR="00337BF1" w:rsidRDefault="00000000">
      <w:pPr>
        <w:suppressAutoHyphens/>
        <w:snapToGrid w:val="0"/>
        <w:jc w:val="both"/>
        <w:rPr>
          <w:rFonts w:asciiTheme="minorEastAsia" w:eastAsiaTheme="minorEastAsia" w:hAnsiTheme="minorEastAsia"/>
          <w:b/>
          <w:color w:val="000000" w:themeColor="text1"/>
          <w:spacing w:val="-3"/>
          <w:szCs w:val="24"/>
          <w:u w:val="single"/>
          <w:lang w:eastAsia="zh-CN"/>
        </w:rPr>
      </w:pPr>
      <w:r>
        <w:rPr>
          <w:rFonts w:asciiTheme="minorEastAsia" w:eastAsiaTheme="minorEastAsia" w:hAnsiTheme="minorEastAsia" w:hint="eastAsia"/>
          <w:b/>
          <w:color w:val="000000" w:themeColor="text1"/>
          <w:spacing w:val="-3"/>
          <w:szCs w:val="24"/>
          <w:u w:val="single"/>
          <w:lang w:eastAsia="zh-CN"/>
        </w:rPr>
        <w:t>服务费和</w:t>
      </w:r>
      <w:r>
        <w:rPr>
          <w:rFonts w:asciiTheme="minorEastAsia" w:eastAsiaTheme="minorEastAsia" w:hAnsiTheme="minorEastAsia"/>
          <w:b/>
          <w:color w:val="000000" w:themeColor="text1"/>
          <w:spacing w:val="-3"/>
          <w:szCs w:val="24"/>
          <w:u w:val="single"/>
          <w:lang w:eastAsia="zh-CN"/>
        </w:rPr>
        <w:t>税费</w:t>
      </w:r>
    </w:p>
    <w:p w14:paraId="267BE353" w14:textId="77777777" w:rsidR="00337BF1" w:rsidRDefault="00000000">
      <w:pPr>
        <w:jc w:val="both"/>
        <w:rPr>
          <w:ins w:id="38" w:author="SY" w:date="2020-07-27T11:14:00Z"/>
          <w:rFonts w:asciiTheme="minorEastAsia" w:eastAsiaTheme="minorEastAsia" w:hAnsiTheme="minorEastAsia"/>
          <w:bCs/>
          <w:color w:val="000000" w:themeColor="text1"/>
          <w:szCs w:val="24"/>
          <w:lang w:eastAsia="zh-CN"/>
        </w:rPr>
      </w:pPr>
      <w:r>
        <w:rPr>
          <w:rFonts w:asciiTheme="minorEastAsia" w:eastAsiaTheme="minorEastAsia" w:hAnsiTheme="minorEastAsia" w:hint="eastAsia"/>
          <w:bCs/>
          <w:color w:val="000000" w:themeColor="text1"/>
          <w:szCs w:val="24"/>
          <w:lang w:eastAsia="zh-CN"/>
        </w:rPr>
        <w:t>以上报价包含百分之十的服务费及适用的政府税费</w:t>
      </w:r>
      <w:ins w:id="39" w:author="SY" w:date="2020-07-27T11:14:00Z">
        <w:r>
          <w:rPr>
            <w:rFonts w:asciiTheme="minorEastAsia" w:eastAsiaTheme="minorEastAsia" w:hAnsiTheme="minorEastAsia" w:hint="eastAsia"/>
            <w:bCs/>
            <w:color w:val="000000" w:themeColor="text1"/>
            <w:szCs w:val="24"/>
            <w:lang w:eastAsia="zh-CN"/>
          </w:rPr>
          <w:t>。</w:t>
        </w:r>
      </w:ins>
    </w:p>
    <w:p w14:paraId="79CCB779" w14:textId="77777777" w:rsidR="00337BF1" w:rsidRDefault="00337BF1">
      <w:pPr>
        <w:jc w:val="both"/>
        <w:rPr>
          <w:rFonts w:asciiTheme="minorEastAsia" w:eastAsiaTheme="minorEastAsia" w:hAnsiTheme="minorEastAsia"/>
          <w:bCs/>
          <w:color w:val="000000" w:themeColor="text1"/>
          <w:szCs w:val="24"/>
          <w:lang w:eastAsia="zh-CN"/>
        </w:rPr>
      </w:pPr>
    </w:p>
    <w:p w14:paraId="3DA7925F" w14:textId="04149049" w:rsidR="00337BF1" w:rsidRDefault="000712C9">
      <w:pPr>
        <w:jc w:val="both"/>
        <w:rPr>
          <w:rFonts w:asciiTheme="minorEastAsia" w:eastAsiaTheme="minorEastAsia" w:hAnsiTheme="minorEastAsia"/>
          <w:b/>
          <w:color w:val="000000" w:themeColor="text1"/>
          <w:spacing w:val="-3"/>
          <w:szCs w:val="24"/>
          <w:u w:val="single"/>
          <w:lang w:eastAsia="zh-CN"/>
        </w:rPr>
      </w:pPr>
      <w:proofErr w:type="spellStart"/>
      <w:r>
        <w:rPr>
          <w:rFonts w:asciiTheme="minorEastAsia" w:eastAsiaTheme="minorEastAsia" w:hAnsiTheme="minorEastAsia" w:hint="eastAsia"/>
          <w:b/>
          <w:color w:val="000000" w:themeColor="text1"/>
          <w:spacing w:val="-3"/>
          <w:szCs w:val="24"/>
          <w:u w:val="single"/>
          <w:lang w:eastAsia="zh-CN"/>
        </w:rPr>
        <w:t>xxxx</w:t>
      </w:r>
      <w:proofErr w:type="spellEnd"/>
    </w:p>
    <w:p w14:paraId="60A71243" w14:textId="0272FDD6" w:rsidR="00337BF1" w:rsidRDefault="00000000">
      <w:pPr>
        <w:suppressAutoHyphens/>
        <w:snapToGrid w:val="0"/>
        <w:jc w:val="both"/>
        <w:rPr>
          <w:rFonts w:asciiTheme="minorEastAsia" w:eastAsiaTheme="minorEastAsia" w:hAnsiTheme="minorEastAsia"/>
          <w:b/>
          <w:szCs w:val="24"/>
          <w:lang w:eastAsia="zh-CN"/>
        </w:rPr>
      </w:pPr>
      <w:r>
        <w:rPr>
          <w:rFonts w:ascii="Arial" w:hAnsi="Arial" w:hint="eastAsia"/>
          <w:lang w:eastAsia="zh-CN"/>
        </w:rPr>
        <w:t>通过与</w:t>
      </w:r>
      <w:proofErr w:type="spellStart"/>
      <w:r w:rsidR="008D2F6C">
        <w:rPr>
          <w:rFonts w:ascii="Arial" w:hAnsi="Arial" w:hint="eastAsia"/>
          <w:lang w:eastAsia="zh-CN"/>
        </w:rPr>
        <w:t>yyyy</w:t>
      </w:r>
      <w:proofErr w:type="spellEnd"/>
      <w:r w:rsidR="008D2F6C">
        <w:rPr>
          <w:rFonts w:ascii="Arial" w:hAnsi="Arial" w:hint="eastAsia"/>
          <w:lang w:eastAsia="zh-CN"/>
        </w:rPr>
        <w:t>有限公司</w:t>
      </w:r>
      <w:proofErr w:type="gramStart"/>
      <w:r>
        <w:rPr>
          <w:rFonts w:ascii="Arial" w:hAnsi="Arial" w:hint="eastAsia"/>
          <w:lang w:eastAsia="zh-CN"/>
        </w:rPr>
        <w:t>确认您</w:t>
      </w:r>
      <w:proofErr w:type="gramEnd"/>
      <w:r>
        <w:rPr>
          <w:rFonts w:ascii="Arial" w:hAnsi="Arial" w:hint="eastAsia"/>
          <w:lang w:eastAsia="zh-CN"/>
        </w:rPr>
        <w:t>的宴会活动，您的每一（</w:t>
      </w:r>
      <w:r>
        <w:rPr>
          <w:rFonts w:ascii="Arial" w:hAnsi="Arial" w:hint="eastAsia"/>
          <w:lang w:eastAsia="zh-CN"/>
        </w:rPr>
        <w:t>1</w:t>
      </w:r>
      <w:r>
        <w:rPr>
          <w:rFonts w:ascii="Arial" w:hAnsi="Arial" w:hint="eastAsia"/>
          <w:lang w:eastAsia="zh-CN"/>
        </w:rPr>
        <w:t>）美元认可消费将可获得</w:t>
      </w:r>
      <w:proofErr w:type="gramStart"/>
      <w:r>
        <w:rPr>
          <w:rFonts w:ascii="Arial" w:hAnsi="Arial" w:hint="eastAsia"/>
          <w:lang w:eastAsia="zh-CN"/>
        </w:rPr>
        <w:t>一</w:t>
      </w:r>
      <w:proofErr w:type="gramEnd"/>
      <w:r>
        <w:rPr>
          <w:rFonts w:ascii="Arial" w:hAnsi="Arial" w:hint="eastAsia"/>
          <w:lang w:eastAsia="zh-CN"/>
        </w:rPr>
        <w:t>（</w:t>
      </w:r>
      <w:r>
        <w:rPr>
          <w:rFonts w:ascii="Arial" w:hAnsi="Arial" w:hint="eastAsia"/>
          <w:lang w:eastAsia="zh-CN"/>
        </w:rPr>
        <w:t>1</w:t>
      </w:r>
      <w:r>
        <w:rPr>
          <w:rFonts w:ascii="Arial" w:hAnsi="Arial" w:hint="eastAsia"/>
          <w:lang w:eastAsia="zh-CN"/>
        </w:rPr>
        <w:t>）点奖励积分，每次认可活动最多可获得</w:t>
      </w:r>
      <w:r>
        <w:rPr>
          <w:rFonts w:ascii="Arial" w:hAnsi="Arial"/>
          <w:lang w:eastAsia="zh-CN"/>
        </w:rPr>
        <w:t>50,000</w:t>
      </w:r>
      <w:r>
        <w:rPr>
          <w:rFonts w:ascii="Arial" w:hAnsi="Arial" w:hint="eastAsia"/>
          <w:lang w:eastAsia="zh-CN"/>
        </w:rPr>
        <w:t>点奖励积分。积分可累积，并可用于在参与计划的</w:t>
      </w:r>
      <w:r w:rsidR="008D2F6C">
        <w:rPr>
          <w:rFonts w:ascii="Arial" w:hAnsi="Arial" w:hint="eastAsia"/>
          <w:lang w:eastAsia="zh-CN"/>
        </w:rPr>
        <w:t>xxx</w:t>
      </w:r>
      <w:r>
        <w:rPr>
          <w:rFonts w:ascii="Arial" w:hAnsi="Arial" w:hint="eastAsia"/>
          <w:lang w:eastAsia="zh-CN"/>
        </w:rPr>
        <w:t>酒店和度假村兑换免费住宿奖励，也可用于客房升级。在按照销售合同和</w:t>
      </w:r>
      <w:r>
        <w:rPr>
          <w:rFonts w:ascii="Arial" w:hAnsi="Arial" w:hint="eastAsia"/>
          <w:lang w:eastAsia="zh-CN"/>
        </w:rPr>
        <w:t>/</w:t>
      </w:r>
      <w:r>
        <w:rPr>
          <w:rFonts w:ascii="Arial" w:hAnsi="Arial" w:hint="eastAsia"/>
          <w:lang w:eastAsia="zh-CN"/>
        </w:rPr>
        <w:t>或宴会合同举办了活动并进行付款后，“</w:t>
      </w:r>
      <w:proofErr w:type="spellStart"/>
      <w:r w:rsidR="008D2F6C">
        <w:rPr>
          <w:rFonts w:ascii="Arial" w:hAnsi="Arial" w:hint="eastAsia"/>
          <w:lang w:eastAsia="zh-CN"/>
        </w:rPr>
        <w:t>xxxx</w:t>
      </w:r>
      <w:proofErr w:type="spellEnd"/>
      <w:r>
        <w:rPr>
          <w:rFonts w:ascii="Arial" w:hAnsi="Arial" w:hint="eastAsia"/>
          <w:lang w:eastAsia="zh-CN"/>
        </w:rPr>
        <w:t>”积分将记入筹办者的“</w:t>
      </w:r>
      <w:proofErr w:type="spellStart"/>
      <w:r w:rsidR="008D2F6C">
        <w:rPr>
          <w:rFonts w:ascii="Arial" w:hAnsi="Arial" w:hint="eastAsia"/>
          <w:lang w:eastAsia="zh-CN"/>
        </w:rPr>
        <w:t>xxxx</w:t>
      </w:r>
      <w:proofErr w:type="spellEnd"/>
      <w:r>
        <w:rPr>
          <w:rFonts w:ascii="Arial" w:hAnsi="Arial" w:hint="eastAsia"/>
          <w:lang w:eastAsia="zh-CN"/>
        </w:rPr>
        <w:t>”账户。</w:t>
      </w:r>
    </w:p>
    <w:p w14:paraId="047486AF" w14:textId="6DDE1609" w:rsidR="00337BF1" w:rsidRDefault="00000000">
      <w:pPr>
        <w:jc w:val="both"/>
        <w:rPr>
          <w:del w:id="40" w:author="SY" w:date="2020-07-27T11:14:00Z"/>
          <w:rFonts w:ascii="Arial Narrow" w:hAnsi="Arial Narrow"/>
          <w:szCs w:val="24"/>
        </w:rPr>
      </w:pPr>
      <w:proofErr w:type="gramStart"/>
      <w:r>
        <w:rPr>
          <w:rFonts w:ascii="Arial" w:hAnsi="Arial" w:hint="eastAsia"/>
        </w:rPr>
        <w:lastRenderedPageBreak/>
        <w:t>现在加入“</w:t>
      </w:r>
      <w:proofErr w:type="gramEnd"/>
      <w:r w:rsidR="008D2F6C">
        <w:rPr>
          <w:rFonts w:ascii="Arial" w:hAnsi="Arial" w:hint="eastAsia"/>
          <w:lang w:eastAsia="zh-CN"/>
        </w:rPr>
        <w:t>xxxx</w:t>
      </w:r>
      <w:r>
        <w:rPr>
          <w:rFonts w:ascii="Arial" w:hAnsi="Arial" w:hint="eastAsia"/>
        </w:rPr>
        <w:t>”或访问</w:t>
      </w:r>
      <w:hyperlink r:id="rId12" w:history="1">
        <w:r w:rsidR="008D2F6C" w:rsidRPr="00351C5F">
          <w:rPr>
            <w:rStyle w:val="af3"/>
            <w:rFonts w:ascii="Arial" w:hAnsi="Arial"/>
          </w:rPr>
          <w:t>www.</w:t>
        </w:r>
        <w:r w:rsidR="008D2F6C" w:rsidRPr="00351C5F">
          <w:rPr>
            <w:rStyle w:val="af3"/>
            <w:rFonts w:ascii="Arial" w:hAnsi="Arial" w:hint="eastAsia"/>
            <w:lang w:eastAsia="zh-CN"/>
          </w:rPr>
          <w:t>xxxx</w:t>
        </w:r>
        <w:r w:rsidR="008D2F6C" w:rsidRPr="00351C5F">
          <w:rPr>
            <w:rStyle w:val="af3"/>
            <w:rFonts w:ascii="Arial" w:hAnsi="Arial"/>
          </w:rPr>
          <w:t>.com/terms</w:t>
        </w:r>
      </w:hyperlink>
      <w:r>
        <w:rPr>
          <w:rFonts w:ascii="Arial" w:hAnsi="Arial" w:hint="eastAsia"/>
        </w:rPr>
        <w:t>，您就能在下一次举行会议或活动时享受这些奖励和礼遇。</w:t>
      </w:r>
    </w:p>
    <w:p w14:paraId="055FA219" w14:textId="77777777" w:rsidR="00337BF1" w:rsidRDefault="00337BF1">
      <w:pPr>
        <w:jc w:val="both"/>
        <w:rPr>
          <w:rFonts w:ascii="Arial Narrow" w:hAnsi="Arial Narrow"/>
          <w:szCs w:val="24"/>
        </w:rPr>
      </w:pPr>
    </w:p>
    <w:p w14:paraId="40DA473D" w14:textId="77777777" w:rsidR="00337BF1" w:rsidRDefault="00000000">
      <w:pPr>
        <w:rPr>
          <w:rFonts w:ascii="Arial" w:hAnsi="Arial"/>
          <w:lang w:eastAsia="zh-CN"/>
        </w:rPr>
      </w:pPr>
      <w:r>
        <w:rPr>
          <w:rFonts w:ascii="Arial" w:hAnsi="Arial" w:hint="eastAsia"/>
          <w:lang w:eastAsia="zh-CN"/>
        </w:rPr>
        <w:t>如果您已经是会员或刚刚注册了会员，请提供您的下列信息：</w:t>
      </w:r>
    </w:p>
    <w:p w14:paraId="10EBC4CE" w14:textId="77777777" w:rsidR="00337BF1" w:rsidRDefault="00000000">
      <w:pPr>
        <w:rPr>
          <w:rFonts w:ascii="Arial" w:hAnsi="Arial"/>
          <w:lang w:eastAsia="zh-CN"/>
        </w:rPr>
      </w:pPr>
      <w:r>
        <w:rPr>
          <w:rFonts w:ascii="Arial" w:hAnsi="Arial" w:hint="eastAsia"/>
          <w:lang w:eastAsia="zh-CN"/>
        </w:rPr>
        <w:t>会员姓名：</w:t>
      </w:r>
      <w:r>
        <w:rPr>
          <w:rFonts w:ascii="Arial" w:hAnsi="Arial"/>
          <w:lang w:eastAsia="zh-CN"/>
        </w:rPr>
        <w:t>_______________________________________________________</w:t>
      </w:r>
    </w:p>
    <w:p w14:paraId="3FE9DDEA" w14:textId="49B4F52F" w:rsidR="00337BF1" w:rsidRDefault="00000000">
      <w:pPr>
        <w:jc w:val="both"/>
        <w:rPr>
          <w:rFonts w:ascii="Arial Narrow" w:hAnsi="Arial Narrow"/>
          <w:szCs w:val="24"/>
          <w:lang w:eastAsia="zh-CN"/>
        </w:rPr>
      </w:pPr>
      <w:r>
        <w:rPr>
          <w:rFonts w:ascii="Arial" w:hAnsi="Arial" w:hint="eastAsia"/>
          <w:lang w:eastAsia="zh-CN"/>
        </w:rPr>
        <w:t xml:space="preserve"> </w:t>
      </w:r>
      <w:r>
        <w:rPr>
          <w:rFonts w:ascii="Arial" w:hAnsi="Arial" w:hint="eastAsia"/>
          <w:lang w:eastAsia="zh-CN"/>
        </w:rPr>
        <w:t>“</w:t>
      </w:r>
      <w:proofErr w:type="spellStart"/>
      <w:r w:rsidR="000712C9">
        <w:rPr>
          <w:rFonts w:ascii="Arial" w:hAnsi="Arial" w:hint="eastAsia"/>
          <w:lang w:eastAsia="zh-CN"/>
        </w:rPr>
        <w:t>xxxx</w:t>
      </w:r>
      <w:proofErr w:type="spellEnd"/>
      <w:r>
        <w:rPr>
          <w:rFonts w:ascii="Arial" w:hAnsi="Arial" w:hint="eastAsia"/>
          <w:lang w:eastAsia="zh-CN"/>
        </w:rPr>
        <w:t>”会员编号：</w:t>
      </w:r>
      <w:r>
        <w:rPr>
          <w:rFonts w:ascii="Arial" w:hAnsi="Arial"/>
          <w:lang w:eastAsia="zh-CN"/>
        </w:rPr>
        <w:t>_____________________________________________</w:t>
      </w:r>
    </w:p>
    <w:p w14:paraId="09F33400" w14:textId="77777777" w:rsidR="00337BF1" w:rsidRDefault="00337BF1">
      <w:pPr>
        <w:suppressAutoHyphens/>
        <w:overflowPunct w:val="0"/>
        <w:autoSpaceDE w:val="0"/>
        <w:autoSpaceDN w:val="0"/>
        <w:ind w:left="90" w:hanging="90"/>
        <w:jc w:val="both"/>
        <w:rPr>
          <w:rFonts w:ascii="Arial Narrow" w:hAnsi="Arial Narrow"/>
          <w:b/>
          <w:spacing w:val="-3"/>
          <w:szCs w:val="24"/>
          <w:u w:val="single"/>
          <w:lang w:val="en-GB" w:eastAsia="zh-CN"/>
        </w:rPr>
      </w:pPr>
    </w:p>
    <w:p w14:paraId="521E9D3F" w14:textId="77777777" w:rsidR="00337BF1" w:rsidRDefault="00000000">
      <w:pPr>
        <w:suppressAutoHyphens/>
        <w:overflowPunct w:val="0"/>
        <w:autoSpaceDE w:val="0"/>
        <w:autoSpaceDN w:val="0"/>
        <w:ind w:left="90" w:hanging="9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注意事项</w:t>
      </w:r>
    </w:p>
    <w:p w14:paraId="7B834B08" w14:textId="77777777" w:rsidR="00337BF1" w:rsidRDefault="00000000">
      <w:pPr>
        <w:jc w:val="both"/>
        <w:rPr>
          <w:del w:id="41" w:author="SY" w:date="2020-07-27T11:14:00Z"/>
          <w:rFonts w:ascii="Arial Narrow" w:hAnsi="Arial Narrow"/>
          <w:szCs w:val="24"/>
          <w:lang w:eastAsia="zh-CN"/>
        </w:rPr>
      </w:pPr>
      <w:r>
        <w:rPr>
          <w:rFonts w:ascii="Arial Narrow" w:hAnsi="Arial Narrow" w:hint="eastAsia"/>
          <w:szCs w:val="24"/>
          <w:lang w:eastAsia="zh-CN"/>
        </w:rPr>
        <w:t>贵公司应负责参加活动者行为的正当性</w:t>
      </w:r>
      <w:r>
        <w:rPr>
          <w:rFonts w:ascii="Arial Narrow" w:hAnsi="Arial Narrow" w:hint="eastAsia"/>
          <w:szCs w:val="24"/>
          <w:lang w:eastAsia="zh-CN"/>
        </w:rPr>
        <w:t xml:space="preserve">, </w:t>
      </w:r>
      <w:r>
        <w:rPr>
          <w:rFonts w:ascii="Arial Narrow" w:hAnsi="Arial Narrow" w:hint="eastAsia"/>
          <w:szCs w:val="24"/>
          <w:lang w:eastAsia="zh-CN"/>
        </w:rPr>
        <w:t>并且保证不会有违法乱纪的行为或任何形式的纠纷发生，尤其是应保证没有任何违法赌博行为的发生。</w:t>
      </w:r>
    </w:p>
    <w:p w14:paraId="76E2673E" w14:textId="77777777" w:rsidR="00337BF1" w:rsidRDefault="00337BF1">
      <w:pPr>
        <w:jc w:val="both"/>
        <w:rPr>
          <w:rFonts w:ascii="Arial Narrow" w:hAnsi="Arial Narrow"/>
          <w:szCs w:val="24"/>
          <w:lang w:eastAsia="zh-CN"/>
        </w:rPr>
      </w:pPr>
    </w:p>
    <w:p w14:paraId="669FA0BE" w14:textId="30C03380" w:rsidR="00337BF1" w:rsidRDefault="008D2F6C">
      <w:pPr>
        <w:jc w:val="both"/>
        <w:rPr>
          <w:rFonts w:ascii="Arial Narrow" w:hAnsi="Arial Narrow"/>
          <w:szCs w:val="24"/>
          <w:lang w:eastAsia="zh-CN"/>
        </w:rPr>
      </w:pPr>
      <w:proofErr w:type="spellStart"/>
      <w:r>
        <w:rPr>
          <w:rFonts w:ascii="Arial" w:hAnsi="Arial" w:hint="eastAsia"/>
          <w:lang w:eastAsia="zh-CN"/>
        </w:rPr>
        <w:t>yyyy</w:t>
      </w:r>
      <w:proofErr w:type="spellEnd"/>
      <w:r>
        <w:rPr>
          <w:rFonts w:ascii="Arial" w:hAnsi="Arial" w:hint="eastAsia"/>
          <w:lang w:eastAsia="zh-CN"/>
        </w:rPr>
        <w:t>有限公司</w:t>
      </w:r>
      <w:r w:rsidR="00000000">
        <w:rPr>
          <w:rFonts w:ascii="Arial Narrow" w:hAnsi="Arial Narrow"/>
          <w:szCs w:val="24"/>
          <w:lang w:eastAsia="zh-CN"/>
        </w:rPr>
        <w:t>不承担</w:t>
      </w:r>
      <w:r w:rsidR="00000000">
        <w:rPr>
          <w:rFonts w:ascii="Arial Narrow" w:hAnsi="Arial Narrow" w:hint="eastAsia"/>
          <w:szCs w:val="24"/>
          <w:lang w:eastAsia="zh-CN"/>
        </w:rPr>
        <w:t>活动</w:t>
      </w:r>
      <w:r w:rsidR="00000000">
        <w:rPr>
          <w:rFonts w:ascii="Arial Narrow" w:hAnsi="Arial Narrow"/>
          <w:szCs w:val="24"/>
          <w:lang w:eastAsia="zh-CN"/>
        </w:rPr>
        <w:t>前，</w:t>
      </w:r>
      <w:r w:rsidR="00000000">
        <w:rPr>
          <w:rFonts w:ascii="Arial Narrow" w:hAnsi="Arial Narrow" w:hint="eastAsia"/>
          <w:szCs w:val="24"/>
          <w:lang w:eastAsia="zh-CN"/>
        </w:rPr>
        <w:t>活动</w:t>
      </w:r>
      <w:r w:rsidR="00000000">
        <w:rPr>
          <w:rFonts w:ascii="Arial Narrow" w:hAnsi="Arial Narrow"/>
          <w:szCs w:val="24"/>
          <w:lang w:eastAsia="zh-CN"/>
        </w:rPr>
        <w:t>中及</w:t>
      </w:r>
      <w:r w:rsidR="00000000">
        <w:rPr>
          <w:rFonts w:ascii="Arial Narrow" w:hAnsi="Arial Narrow" w:hint="eastAsia"/>
          <w:szCs w:val="24"/>
          <w:lang w:eastAsia="zh-CN"/>
        </w:rPr>
        <w:t>活动</w:t>
      </w:r>
      <w:r w:rsidR="00000000">
        <w:rPr>
          <w:rFonts w:ascii="Arial Narrow" w:hAnsi="Arial Narrow"/>
          <w:szCs w:val="24"/>
          <w:lang w:eastAsia="zh-CN"/>
        </w:rPr>
        <w:t>后个人物品的损坏及丢失的责任。个人贵重物品请自行保管好。</w:t>
      </w:r>
    </w:p>
    <w:p w14:paraId="14E69688" w14:textId="77777777" w:rsidR="00337BF1" w:rsidRDefault="00000000">
      <w:pPr>
        <w:jc w:val="both"/>
        <w:rPr>
          <w:del w:id="42" w:author="SY" w:date="2020-07-27T11:14:00Z"/>
          <w:rFonts w:ascii="Arial Narrow" w:hAnsi="Arial Narrow"/>
          <w:szCs w:val="24"/>
          <w:lang w:val="en-GB" w:eastAsia="zh-CN"/>
        </w:rPr>
      </w:pPr>
      <w:r>
        <w:rPr>
          <w:rFonts w:ascii="Arial Narrow" w:hAnsi="Arial Narrow" w:hint="eastAsia"/>
          <w:szCs w:val="24"/>
          <w:lang w:val="en-GB" w:eastAsia="zh-CN"/>
        </w:rPr>
        <w:t>贵公司及贵公司的供应商搭建的任何物品，如发生倒塌或破损造成的人员伤亡，酒店将不承担任何责任。</w:t>
      </w:r>
    </w:p>
    <w:p w14:paraId="6D299C65" w14:textId="77777777" w:rsidR="00337BF1" w:rsidRDefault="00337BF1">
      <w:pPr>
        <w:jc w:val="both"/>
        <w:rPr>
          <w:rFonts w:ascii="Arial Narrow" w:hAnsi="Arial Narrow"/>
          <w:szCs w:val="24"/>
          <w:lang w:val="en-GB" w:eastAsia="zh-CN"/>
        </w:rPr>
      </w:pPr>
    </w:p>
    <w:p w14:paraId="7061C959" w14:textId="6C1AC0B6" w:rsidR="00337BF1" w:rsidRDefault="00000000">
      <w:pPr>
        <w:jc w:val="both"/>
        <w:rPr>
          <w:rFonts w:ascii="Arial Narrow" w:hAnsi="Arial Narrow"/>
          <w:szCs w:val="24"/>
          <w:lang w:val="en-GB" w:eastAsia="zh-CN"/>
        </w:rPr>
      </w:pPr>
      <w:r>
        <w:rPr>
          <w:rFonts w:ascii="Arial Narrow" w:hAnsi="Arial Narrow" w:hint="eastAsia"/>
          <w:szCs w:val="24"/>
          <w:lang w:val="en-GB" w:eastAsia="zh-CN"/>
        </w:rPr>
        <w:t>贵公司所有的标识及装饰，展示及展览必须符合国家规定的消防安全法规以及成都市消防局的规定。</w:t>
      </w:r>
      <w:proofErr w:type="spellStart"/>
      <w:r w:rsidR="008D2F6C">
        <w:rPr>
          <w:rFonts w:ascii="Arial" w:hAnsi="Arial" w:hint="eastAsia"/>
          <w:lang w:eastAsia="zh-CN"/>
        </w:rPr>
        <w:t>yyyy</w:t>
      </w:r>
      <w:proofErr w:type="spellEnd"/>
      <w:r w:rsidR="008D2F6C">
        <w:rPr>
          <w:rFonts w:ascii="Arial" w:hAnsi="Arial" w:hint="eastAsia"/>
          <w:lang w:eastAsia="zh-CN"/>
        </w:rPr>
        <w:t>有限公司</w:t>
      </w:r>
      <w:r>
        <w:rPr>
          <w:rFonts w:ascii="Arial Narrow" w:hAnsi="Arial Narrow" w:hint="eastAsia"/>
          <w:szCs w:val="24"/>
          <w:lang w:val="en-GB" w:eastAsia="zh-CN"/>
        </w:rPr>
        <w:t>不允许在墙上，地板上或天花板上用钉子，</w:t>
      </w:r>
      <w:proofErr w:type="gramStart"/>
      <w:r>
        <w:rPr>
          <w:rFonts w:ascii="Arial Narrow" w:hAnsi="Arial Narrow" w:hint="eastAsia"/>
          <w:szCs w:val="24"/>
          <w:lang w:val="en-GB" w:eastAsia="zh-CN"/>
        </w:rPr>
        <w:t>钉书丁及</w:t>
      </w:r>
      <w:proofErr w:type="gramEnd"/>
      <w:r>
        <w:rPr>
          <w:rFonts w:ascii="Arial Narrow" w:hAnsi="Arial Narrow" w:hint="eastAsia"/>
          <w:szCs w:val="24"/>
          <w:lang w:val="en-GB" w:eastAsia="zh-CN"/>
        </w:rPr>
        <w:t>任何胶带，除非有宴会销售办公室的文字授权书。如果未经允许擅自</w:t>
      </w:r>
      <w:proofErr w:type="gramStart"/>
      <w:r>
        <w:rPr>
          <w:rFonts w:ascii="Arial Narrow" w:hAnsi="Arial Narrow" w:hint="eastAsia"/>
          <w:szCs w:val="24"/>
          <w:lang w:val="en-GB" w:eastAsia="zh-CN"/>
        </w:rPr>
        <w:t>作出</w:t>
      </w:r>
      <w:proofErr w:type="gramEnd"/>
      <w:r>
        <w:rPr>
          <w:rFonts w:ascii="Arial Narrow" w:hAnsi="Arial Narrow" w:hint="eastAsia"/>
          <w:szCs w:val="24"/>
          <w:lang w:val="en-GB" w:eastAsia="zh-CN"/>
        </w:rPr>
        <w:t>装饰，造成酒店设施及设备的损坏，维修及赔偿费将由贵公司或者贵公司的供应商赔偿，同时由于这次损坏将导致丢失合作机会的结果。</w:t>
      </w:r>
    </w:p>
    <w:p w14:paraId="72764281" w14:textId="77777777" w:rsidR="00337BF1" w:rsidRDefault="00337BF1">
      <w:pPr>
        <w:snapToGrid w:val="0"/>
        <w:jc w:val="both"/>
        <w:rPr>
          <w:rFonts w:ascii="Arial Narrow" w:hAnsi="Arial Narrow"/>
          <w:b/>
          <w:spacing w:val="-3"/>
          <w:szCs w:val="24"/>
          <w:u w:val="single"/>
          <w:lang w:val="en-GB" w:eastAsia="zh-CN"/>
        </w:rPr>
      </w:pPr>
    </w:p>
    <w:p w14:paraId="3DE253B6" w14:textId="77777777" w:rsidR="00337BF1" w:rsidRDefault="00000000">
      <w:pPr>
        <w:pStyle w:val="4"/>
        <w:spacing w:line="240" w:lineRule="auto"/>
        <w:rPr>
          <w:rFonts w:asciiTheme="minorEastAsia" w:eastAsiaTheme="minorEastAsia" w:hAnsiTheme="minorEastAsia"/>
          <w:color w:val="000000" w:themeColor="text1"/>
          <w:u w:val="single"/>
          <w:lang w:eastAsia="zh-CN"/>
        </w:rPr>
      </w:pPr>
      <w:r>
        <w:rPr>
          <w:rFonts w:asciiTheme="minorEastAsia" w:eastAsiaTheme="minorEastAsia" w:hAnsiTheme="minorEastAsia" w:hint="eastAsia"/>
          <w:color w:val="000000" w:themeColor="text1"/>
          <w:u w:val="single"/>
          <w:lang w:eastAsia="zh-CN"/>
        </w:rPr>
        <w:t>预定确认和付款安排</w:t>
      </w:r>
    </w:p>
    <w:p w14:paraId="2EB248E8" w14:textId="77777777" w:rsidR="00337BF1" w:rsidRDefault="00000000">
      <w:pPr>
        <w:tabs>
          <w:tab w:val="left" w:pos="2880"/>
          <w:tab w:val="left" w:pos="3150"/>
          <w:tab w:val="left" w:pos="3420"/>
          <w:tab w:val="left" w:pos="5400"/>
          <w:tab w:val="left" w:pos="5580"/>
        </w:tabs>
        <w:snapToGrid w:val="0"/>
        <w:jc w:val="both"/>
        <w:rPr>
          <w:del w:id="43" w:author="SY" w:date="2020-07-27T11:14:00Z"/>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作为预订确认，您需要在</w:t>
      </w:r>
      <w:r>
        <w:rPr>
          <w:rFonts w:asciiTheme="minorEastAsia" w:eastAsiaTheme="minorEastAsia" w:hAnsiTheme="minorEastAsia"/>
          <w:b/>
          <w:bCs/>
          <w:color w:val="000000" w:themeColor="text1"/>
          <w:szCs w:val="24"/>
          <w:u w:val="single"/>
          <w:lang w:eastAsia="zh-CN"/>
        </w:rPr>
        <w:t>2020年</w:t>
      </w:r>
      <w:r>
        <w:rPr>
          <w:rFonts w:asciiTheme="minorEastAsia" w:eastAsiaTheme="minorEastAsia" w:hAnsiTheme="minorEastAsia" w:hint="eastAsia"/>
          <w:b/>
          <w:bCs/>
          <w:color w:val="000000" w:themeColor="text1"/>
          <w:szCs w:val="24"/>
          <w:u w:val="single"/>
          <w:lang w:eastAsia="zh-CN"/>
        </w:rPr>
        <w:t>07月25日</w:t>
      </w:r>
      <w:r>
        <w:rPr>
          <w:rFonts w:asciiTheme="minorEastAsia" w:eastAsiaTheme="minorEastAsia" w:hAnsiTheme="minorEastAsia" w:hint="eastAsia"/>
          <w:color w:val="000000" w:themeColor="text1"/>
          <w:szCs w:val="24"/>
          <w:lang w:eastAsia="zh-CN"/>
        </w:rPr>
        <w:t>前提交本协议及相关条款和条件的签字副本，本活动全部费用须在</w:t>
      </w:r>
      <w:del w:id="44" w:author="SY" w:date="2020-07-27T11:07:00Z">
        <w:r>
          <w:rPr>
            <w:rFonts w:asciiTheme="minorEastAsia" w:eastAsiaTheme="minorEastAsia" w:hAnsiTheme="minorEastAsia"/>
            <w:szCs w:val="24"/>
            <w:lang w:val="en-GB" w:eastAsia="zh-CN"/>
          </w:rPr>
          <w:delText>2020</w:delText>
        </w:r>
        <w:r>
          <w:rPr>
            <w:rFonts w:asciiTheme="minorEastAsia" w:eastAsiaTheme="minorEastAsia" w:hAnsiTheme="minorEastAsia" w:hint="eastAsia"/>
            <w:szCs w:val="24"/>
            <w:lang w:val="en-GB" w:eastAsia="zh-CN"/>
          </w:rPr>
          <w:delText>年07月28日前</w:delText>
        </w:r>
      </w:del>
      <w:ins w:id="45" w:author="SY" w:date="2020-07-27T11:07:00Z">
        <w:r>
          <w:rPr>
            <w:rFonts w:asciiTheme="minorEastAsia" w:eastAsiaTheme="minorEastAsia" w:hAnsiTheme="minorEastAsia" w:hint="eastAsia"/>
            <w:szCs w:val="24"/>
            <w:lang w:val="en-GB" w:eastAsia="zh-CN"/>
          </w:rPr>
          <w:t>本合同服务日期结束后【</w:t>
        </w:r>
        <w:r>
          <w:rPr>
            <w:rFonts w:asciiTheme="minorEastAsia" w:eastAsiaTheme="minorEastAsia" w:hAnsiTheme="minorEastAsia" w:hint="eastAsia"/>
            <w:szCs w:val="24"/>
            <w:lang w:eastAsia="zh-CN"/>
          </w:rPr>
          <w:t>7</w:t>
        </w:r>
        <w:r>
          <w:rPr>
            <w:rFonts w:asciiTheme="minorEastAsia" w:eastAsiaTheme="minorEastAsia" w:hAnsiTheme="minorEastAsia" w:hint="eastAsia"/>
            <w:szCs w:val="24"/>
            <w:lang w:val="en-GB" w:eastAsia="zh-CN"/>
          </w:rPr>
          <w:t>】</w:t>
        </w:r>
        <w:proofErr w:type="gramStart"/>
        <w:r>
          <w:rPr>
            <w:rFonts w:asciiTheme="minorEastAsia" w:eastAsiaTheme="minorEastAsia" w:hAnsiTheme="minorEastAsia" w:hint="eastAsia"/>
            <w:szCs w:val="24"/>
            <w:lang w:val="en-GB" w:eastAsia="zh-CN"/>
          </w:rPr>
          <w:t>个</w:t>
        </w:r>
        <w:proofErr w:type="gramEnd"/>
        <w:r>
          <w:rPr>
            <w:rFonts w:asciiTheme="minorEastAsia" w:eastAsiaTheme="minorEastAsia" w:hAnsiTheme="minorEastAsia" w:hint="eastAsia"/>
            <w:szCs w:val="24"/>
            <w:lang w:val="en-GB" w:eastAsia="zh-CN"/>
          </w:rPr>
          <w:t>工作日</w:t>
        </w:r>
      </w:ins>
      <w:r>
        <w:rPr>
          <w:rFonts w:asciiTheme="minorEastAsia" w:eastAsiaTheme="minorEastAsia" w:hAnsiTheme="minorEastAsia" w:hint="eastAsia"/>
          <w:color w:val="000000" w:themeColor="text1"/>
          <w:szCs w:val="24"/>
          <w:lang w:eastAsia="zh-CN"/>
        </w:rPr>
        <w:t>以</w:t>
      </w:r>
      <w:del w:id="46" w:author="SY" w:date="2020-07-27T11:07:00Z">
        <w:r>
          <w:rPr>
            <w:rFonts w:asciiTheme="minorEastAsia" w:eastAsiaTheme="minorEastAsia" w:hAnsiTheme="minorEastAsia" w:hint="eastAsia"/>
            <w:color w:val="000000" w:themeColor="text1"/>
            <w:szCs w:val="24"/>
            <w:lang w:eastAsia="zh-CN"/>
          </w:rPr>
          <w:delText>现金或</w:delText>
        </w:r>
      </w:del>
      <w:r>
        <w:rPr>
          <w:rFonts w:asciiTheme="minorEastAsia" w:eastAsiaTheme="minorEastAsia" w:hAnsiTheme="minorEastAsia" w:hint="eastAsia"/>
          <w:color w:val="000000" w:themeColor="text1"/>
          <w:szCs w:val="24"/>
          <w:lang w:eastAsia="zh-CN"/>
        </w:rPr>
        <w:t>银行转账方式据实结算。</w:t>
      </w:r>
    </w:p>
    <w:p w14:paraId="08A3B351" w14:textId="77777777" w:rsidR="00337BF1" w:rsidRDefault="00337BF1">
      <w:pPr>
        <w:tabs>
          <w:tab w:val="left" w:pos="2880"/>
          <w:tab w:val="left" w:pos="3150"/>
          <w:tab w:val="left" w:pos="3420"/>
          <w:tab w:val="left" w:pos="5400"/>
          <w:tab w:val="left" w:pos="5580"/>
        </w:tabs>
        <w:snapToGrid w:val="0"/>
        <w:jc w:val="both"/>
        <w:rPr>
          <w:rFonts w:asciiTheme="minorEastAsia" w:eastAsiaTheme="minorEastAsia" w:hAnsiTheme="minorEastAsia"/>
          <w:color w:val="000000" w:themeColor="text1"/>
          <w:szCs w:val="24"/>
          <w:lang w:eastAsia="zh-CN"/>
        </w:rPr>
      </w:pPr>
    </w:p>
    <w:p w14:paraId="0B22E566" w14:textId="77777777" w:rsidR="00337BF1" w:rsidRDefault="00000000">
      <w:pPr>
        <w:tabs>
          <w:tab w:val="left" w:pos="2880"/>
          <w:tab w:val="left" w:pos="3150"/>
          <w:tab w:val="left" w:pos="3420"/>
          <w:tab w:val="left" w:pos="5400"/>
          <w:tab w:val="left" w:pos="5580"/>
        </w:tabs>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甲方付款前，乙方应向甲方开具与付款金额等额的增值税普通发票，否则甲方有权顺延付款时间且不承担违约责任。</w:t>
      </w:r>
    </w:p>
    <w:p w14:paraId="54C72BA8" w14:textId="77777777" w:rsidR="00337BF1" w:rsidRDefault="00337BF1">
      <w:pPr>
        <w:suppressAutoHyphens/>
        <w:snapToGrid w:val="0"/>
        <w:jc w:val="both"/>
        <w:rPr>
          <w:rFonts w:asciiTheme="minorEastAsia" w:eastAsiaTheme="minorEastAsia" w:hAnsiTheme="minorEastAsia"/>
          <w:b/>
          <w:bCs/>
          <w:color w:val="000000" w:themeColor="text1"/>
          <w:szCs w:val="24"/>
          <w:u w:val="single"/>
          <w:lang w:eastAsia="zh-CN"/>
        </w:rPr>
      </w:pPr>
    </w:p>
    <w:p w14:paraId="77E2AF4F" w14:textId="77777777" w:rsidR="00337BF1" w:rsidRDefault="00000000">
      <w:pPr>
        <w:suppressAutoHyphens/>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b/>
          <w:bCs/>
          <w:color w:val="000000" w:themeColor="text1"/>
          <w:szCs w:val="24"/>
          <w:u w:val="single"/>
          <w:lang w:eastAsia="zh-CN"/>
        </w:rPr>
        <w:t>银行账户信息</w:t>
      </w:r>
    </w:p>
    <w:p w14:paraId="4E6C5D63" w14:textId="77777777" w:rsidR="00337BF1" w:rsidRDefault="00000000">
      <w:pPr>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如果您希望通过银行转账支付，请将款项转入以下银行账户：</w:t>
      </w:r>
    </w:p>
    <w:p w14:paraId="2E478A30" w14:textId="77777777" w:rsidR="00337BF1" w:rsidRDefault="00337BF1">
      <w:pPr>
        <w:snapToGrid w:val="0"/>
        <w:jc w:val="both"/>
        <w:rPr>
          <w:rFonts w:asciiTheme="minorEastAsia" w:eastAsiaTheme="minorEastAsia" w:hAnsiTheme="minorEastAsia"/>
          <w:color w:val="000000" w:themeColor="text1"/>
          <w:szCs w:val="24"/>
          <w:lang w:eastAsia="zh-CN"/>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9"/>
        <w:gridCol w:w="221"/>
      </w:tblGrid>
      <w:tr w:rsidR="00337BF1" w14:paraId="076C7A73" w14:textId="77777777">
        <w:trPr>
          <w:trHeight w:val="1630"/>
        </w:trPr>
        <w:tc>
          <w:tcPr>
            <w:tcW w:w="5793" w:type="dxa"/>
          </w:tcPr>
          <w:tbl>
            <w:tblPr>
              <w:tblStyle w:val="af1"/>
              <w:tblW w:w="10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2"/>
              <w:gridCol w:w="4450"/>
            </w:tblGrid>
            <w:tr w:rsidR="00337BF1" w14:paraId="4AE636AA" w14:textId="77777777">
              <w:trPr>
                <w:trHeight w:val="326"/>
              </w:trPr>
              <w:tc>
                <w:tcPr>
                  <w:tcW w:w="6342" w:type="dxa"/>
                </w:tcPr>
                <w:p w14:paraId="098D2A82" w14:textId="5332D14B" w:rsidR="00337BF1" w:rsidRDefault="00000000">
                  <w:pPr>
                    <w:snapToGrid w:val="0"/>
                    <w:ind w:left="-36" w:hanging="36"/>
                    <w:jc w:val="both"/>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户名：</w:t>
                  </w:r>
                  <w:proofErr w:type="spellStart"/>
                  <w:r w:rsidR="008D2F6C">
                    <w:rPr>
                      <w:rFonts w:asciiTheme="minorEastAsia" w:eastAsiaTheme="minorEastAsia" w:hAnsiTheme="minorEastAsia" w:hint="eastAsia"/>
                      <w:color w:val="000000" w:themeColor="text1"/>
                      <w:szCs w:val="24"/>
                      <w:lang w:eastAsia="zh-CN"/>
                    </w:rPr>
                    <w:t>yyyy</w:t>
                  </w:r>
                  <w:proofErr w:type="spellEnd"/>
                  <w:r w:rsidR="008D2F6C">
                    <w:rPr>
                      <w:rFonts w:asciiTheme="minorEastAsia" w:eastAsiaTheme="minorEastAsia" w:hAnsiTheme="minorEastAsia" w:hint="eastAsia"/>
                      <w:color w:val="000000" w:themeColor="text1"/>
                      <w:szCs w:val="24"/>
                      <w:lang w:eastAsia="zh-CN"/>
                    </w:rPr>
                    <w:t>有限公司</w:t>
                  </w:r>
                </w:p>
              </w:tc>
              <w:tc>
                <w:tcPr>
                  <w:tcW w:w="4450" w:type="dxa"/>
                </w:tcPr>
                <w:p w14:paraId="07A47341" w14:textId="77777777" w:rsidR="00337BF1" w:rsidRDefault="00337BF1">
                  <w:pPr>
                    <w:snapToGrid w:val="0"/>
                    <w:ind w:firstLine="90"/>
                    <w:jc w:val="both"/>
                    <w:rPr>
                      <w:rFonts w:asciiTheme="minorEastAsia" w:eastAsiaTheme="minorEastAsia" w:hAnsiTheme="minorEastAsia"/>
                      <w:color w:val="000000" w:themeColor="text1"/>
                      <w:szCs w:val="24"/>
                      <w:lang w:eastAsia="zh-CN"/>
                    </w:rPr>
                  </w:pPr>
                </w:p>
              </w:tc>
            </w:tr>
            <w:tr w:rsidR="00337BF1" w14:paraId="38C95859" w14:textId="77777777">
              <w:trPr>
                <w:trHeight w:val="183"/>
              </w:trPr>
              <w:tc>
                <w:tcPr>
                  <w:tcW w:w="6342" w:type="dxa"/>
                </w:tcPr>
                <w:p w14:paraId="7CCBFE7B" w14:textId="45C3C046" w:rsidR="00337BF1" w:rsidRDefault="00000000">
                  <w:pPr>
                    <w:snapToGrid w:val="0"/>
                    <w:jc w:val="both"/>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A/C No</w:t>
                  </w:r>
                  <w:r>
                    <w:rPr>
                      <w:rFonts w:asciiTheme="minorEastAsia" w:eastAsiaTheme="minorEastAsia" w:hAnsiTheme="minorEastAsia" w:hint="eastAsia"/>
                      <w:color w:val="000000" w:themeColor="text1"/>
                      <w:szCs w:val="24"/>
                      <w:lang w:eastAsia="zh-CN"/>
                    </w:rPr>
                    <w:t>：</w:t>
                  </w:r>
                </w:p>
              </w:tc>
              <w:tc>
                <w:tcPr>
                  <w:tcW w:w="4450" w:type="dxa"/>
                </w:tcPr>
                <w:p w14:paraId="38EEB603" w14:textId="77777777" w:rsidR="00337BF1" w:rsidRDefault="00337BF1">
                  <w:pPr>
                    <w:snapToGrid w:val="0"/>
                    <w:ind w:firstLine="90"/>
                    <w:jc w:val="both"/>
                    <w:rPr>
                      <w:rFonts w:asciiTheme="minorEastAsia" w:eastAsiaTheme="minorEastAsia" w:hAnsiTheme="minorEastAsia"/>
                      <w:color w:val="000000" w:themeColor="text1"/>
                      <w:szCs w:val="24"/>
                      <w:lang w:eastAsia="zh-CN"/>
                    </w:rPr>
                  </w:pPr>
                </w:p>
              </w:tc>
            </w:tr>
            <w:tr w:rsidR="00337BF1" w14:paraId="65E28FF6" w14:textId="77777777">
              <w:trPr>
                <w:trHeight w:val="326"/>
              </w:trPr>
              <w:tc>
                <w:tcPr>
                  <w:tcW w:w="6342" w:type="dxa"/>
                </w:tcPr>
                <w:p w14:paraId="1F4F1E35" w14:textId="29BAC56D" w:rsidR="00337BF1" w:rsidRDefault="00000000">
                  <w:pPr>
                    <w:snapToGrid w:val="0"/>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开户行</w:t>
                  </w:r>
                  <w:r>
                    <w:rPr>
                      <w:rFonts w:asciiTheme="minorEastAsia" w:eastAsiaTheme="minorEastAsia" w:hAnsiTheme="minorEastAsia"/>
                      <w:szCs w:val="24"/>
                      <w:lang w:eastAsia="zh-CN"/>
                    </w:rPr>
                    <w:t xml:space="preserve"> </w:t>
                  </w:r>
                  <w:r w:rsidR="008D2F6C">
                    <w:rPr>
                      <w:rFonts w:asciiTheme="minorEastAsia" w:eastAsiaTheme="minorEastAsia" w:hAnsiTheme="minorEastAsia"/>
                      <w:szCs w:val="24"/>
                      <w:lang w:eastAsia="zh-CN"/>
                    </w:rPr>
                    <w:t xml:space="preserve"> </w:t>
                  </w:r>
                </w:p>
              </w:tc>
              <w:tc>
                <w:tcPr>
                  <w:tcW w:w="4450" w:type="dxa"/>
                </w:tcPr>
                <w:p w14:paraId="3946A2DB" w14:textId="77777777" w:rsidR="00337BF1" w:rsidRDefault="00337BF1">
                  <w:pPr>
                    <w:snapToGrid w:val="0"/>
                    <w:ind w:firstLine="90"/>
                    <w:jc w:val="both"/>
                    <w:rPr>
                      <w:rFonts w:asciiTheme="minorEastAsia" w:eastAsiaTheme="minorEastAsia" w:hAnsiTheme="minorEastAsia"/>
                      <w:color w:val="000000" w:themeColor="text1"/>
                      <w:szCs w:val="24"/>
                      <w:lang w:eastAsia="zh-CN"/>
                    </w:rPr>
                  </w:pPr>
                </w:p>
              </w:tc>
            </w:tr>
            <w:tr w:rsidR="00337BF1" w14:paraId="57EBB32E" w14:textId="77777777">
              <w:trPr>
                <w:trHeight w:val="183"/>
              </w:trPr>
              <w:tc>
                <w:tcPr>
                  <w:tcW w:w="6342" w:type="dxa"/>
                </w:tcPr>
                <w:p w14:paraId="3FB9B97E" w14:textId="5C747C5B" w:rsidR="00337BF1" w:rsidRDefault="00000000">
                  <w:pPr>
                    <w:snapToGrid w:val="0"/>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银行地址：</w:t>
                  </w:r>
                  <w:r w:rsidR="008D2F6C">
                    <w:rPr>
                      <w:rFonts w:asciiTheme="minorEastAsia" w:eastAsiaTheme="minorEastAsia" w:hAnsiTheme="minorEastAsia"/>
                      <w:szCs w:val="24"/>
                      <w:lang w:eastAsia="zh-CN"/>
                    </w:rPr>
                    <w:t xml:space="preserve"> </w:t>
                  </w:r>
                </w:p>
              </w:tc>
              <w:tc>
                <w:tcPr>
                  <w:tcW w:w="4450" w:type="dxa"/>
                </w:tcPr>
                <w:p w14:paraId="530DEA8B" w14:textId="77777777" w:rsidR="00337BF1" w:rsidRDefault="00337BF1">
                  <w:pPr>
                    <w:snapToGrid w:val="0"/>
                    <w:ind w:firstLine="90"/>
                    <w:jc w:val="both"/>
                    <w:rPr>
                      <w:rFonts w:asciiTheme="minorEastAsia" w:eastAsiaTheme="minorEastAsia" w:hAnsiTheme="minorEastAsia"/>
                      <w:color w:val="000000" w:themeColor="text1"/>
                      <w:szCs w:val="24"/>
                      <w:lang w:eastAsia="zh-CN"/>
                    </w:rPr>
                  </w:pPr>
                </w:p>
              </w:tc>
            </w:tr>
            <w:tr w:rsidR="00337BF1" w14:paraId="0BC0C4FD" w14:textId="77777777">
              <w:trPr>
                <w:trHeight w:val="326"/>
              </w:trPr>
              <w:tc>
                <w:tcPr>
                  <w:tcW w:w="6342" w:type="dxa"/>
                </w:tcPr>
                <w:p w14:paraId="0845E001" w14:textId="77777777" w:rsidR="00337BF1" w:rsidRDefault="00337BF1">
                  <w:pPr>
                    <w:snapToGrid w:val="0"/>
                    <w:ind w:right="-6840"/>
                    <w:jc w:val="both"/>
                    <w:rPr>
                      <w:rFonts w:asciiTheme="minorEastAsia" w:eastAsiaTheme="minorEastAsia" w:hAnsiTheme="minorEastAsia"/>
                      <w:color w:val="000000" w:themeColor="text1"/>
                      <w:szCs w:val="24"/>
                      <w:lang w:eastAsia="zh-CN"/>
                    </w:rPr>
                  </w:pPr>
                </w:p>
              </w:tc>
              <w:tc>
                <w:tcPr>
                  <w:tcW w:w="4450" w:type="dxa"/>
                </w:tcPr>
                <w:p w14:paraId="7BAF363D" w14:textId="77777777" w:rsidR="00337BF1" w:rsidRDefault="00337BF1">
                  <w:pPr>
                    <w:snapToGrid w:val="0"/>
                    <w:ind w:firstLine="90"/>
                    <w:jc w:val="both"/>
                    <w:rPr>
                      <w:rFonts w:asciiTheme="minorEastAsia" w:eastAsiaTheme="minorEastAsia" w:hAnsiTheme="minorEastAsia"/>
                      <w:color w:val="000000" w:themeColor="text1"/>
                      <w:szCs w:val="24"/>
                      <w:lang w:eastAsia="zh-CN"/>
                    </w:rPr>
                  </w:pPr>
                </w:p>
              </w:tc>
            </w:tr>
          </w:tbl>
          <w:p w14:paraId="7D51D714" w14:textId="77777777" w:rsidR="00337BF1" w:rsidRDefault="00337BF1">
            <w:pPr>
              <w:snapToGrid w:val="0"/>
              <w:ind w:left="-108" w:firstLine="90"/>
              <w:jc w:val="both"/>
              <w:rPr>
                <w:rFonts w:asciiTheme="minorEastAsia" w:eastAsiaTheme="minorEastAsia" w:hAnsiTheme="minorEastAsia"/>
                <w:color w:val="000000" w:themeColor="text1"/>
                <w:szCs w:val="24"/>
                <w:lang w:eastAsia="zh-CN"/>
              </w:rPr>
            </w:pPr>
          </w:p>
        </w:tc>
        <w:tc>
          <w:tcPr>
            <w:tcW w:w="141" w:type="dxa"/>
          </w:tcPr>
          <w:p w14:paraId="47B50ACF" w14:textId="77777777" w:rsidR="00337BF1" w:rsidRDefault="00337BF1">
            <w:pPr>
              <w:snapToGrid w:val="0"/>
              <w:ind w:left="-108" w:firstLine="90"/>
              <w:jc w:val="both"/>
              <w:rPr>
                <w:rFonts w:asciiTheme="minorEastAsia" w:eastAsiaTheme="minorEastAsia" w:hAnsiTheme="minorEastAsia"/>
                <w:color w:val="000000" w:themeColor="text1"/>
                <w:szCs w:val="24"/>
                <w:lang w:eastAsia="zh-CN"/>
              </w:rPr>
            </w:pPr>
          </w:p>
        </w:tc>
      </w:tr>
    </w:tbl>
    <w:p w14:paraId="67A239AF" w14:textId="77777777" w:rsidR="00337BF1" w:rsidRDefault="00000000">
      <w:pPr>
        <w:widowControl/>
        <w:tabs>
          <w:tab w:val="left" w:pos="720"/>
        </w:tabs>
        <w:suppressAutoHyphens/>
        <w:overflowPunct w:val="0"/>
        <w:autoSpaceDE w:val="0"/>
        <w:autoSpaceDN w:val="0"/>
        <w:adjustRightInd w:val="0"/>
        <w:jc w:val="both"/>
        <w:rPr>
          <w:rFonts w:ascii="宋体" w:hAnsi="宋体"/>
          <w:b/>
          <w:spacing w:val="-3"/>
          <w:szCs w:val="24"/>
          <w:lang w:val="en-GB" w:eastAsia="zh-CN"/>
        </w:rPr>
      </w:pPr>
      <w:r>
        <w:rPr>
          <w:rFonts w:ascii="宋体" w:hAnsi="宋体" w:hint="eastAsia"/>
          <w:b/>
          <w:spacing w:val="-3"/>
          <w:szCs w:val="24"/>
          <w:lang w:val="en-GB" w:eastAsia="zh-CN"/>
        </w:rPr>
        <w:t>撤销</w:t>
      </w:r>
    </w:p>
    <w:p w14:paraId="558BD959" w14:textId="77777777" w:rsidR="00337BF1" w:rsidRDefault="00000000">
      <w:pPr>
        <w:jc w:val="both"/>
        <w:rPr>
          <w:del w:id="47" w:author="SY" w:date="2020-07-27T11:14:00Z"/>
          <w:rFonts w:ascii="宋体" w:hAnsi="宋体"/>
          <w:szCs w:val="24"/>
          <w:lang w:eastAsia="zh-CN"/>
        </w:rPr>
      </w:pPr>
      <w:r>
        <w:rPr>
          <w:rFonts w:ascii="宋体" w:hAnsi="宋体" w:hint="eastAsia"/>
          <w:szCs w:val="24"/>
          <w:lang w:eastAsia="zh-CN"/>
        </w:rPr>
        <w:t>如在活动之前的任何时间书面通知另一方并根据下表支付相关款项（外加适用税费），则无论相关酒店或相关团体均可撤销本协议且无需说明理由：</w:t>
      </w:r>
    </w:p>
    <w:p w14:paraId="711DFEF3" w14:textId="77777777" w:rsidR="00337BF1" w:rsidRDefault="00337BF1">
      <w:pPr>
        <w:jc w:val="both"/>
        <w:rPr>
          <w:rFonts w:ascii="宋体" w:hAnsi="宋体"/>
          <w:szCs w:val="24"/>
          <w:lang w:eastAsia="zh-CN"/>
        </w:rPr>
      </w:pPr>
    </w:p>
    <w:p w14:paraId="26CAA564" w14:textId="77777777" w:rsidR="00337BF1" w:rsidRDefault="00000000">
      <w:pPr>
        <w:suppressAutoHyphens/>
        <w:overflowPunct w:val="0"/>
        <w:autoSpaceDE w:val="0"/>
        <w:autoSpaceDN w:val="0"/>
        <w:adjustRightInd w:val="0"/>
        <w:jc w:val="both"/>
        <w:rPr>
          <w:rFonts w:ascii="宋体" w:hAnsi="宋体"/>
          <w:spacing w:val="-3"/>
          <w:szCs w:val="24"/>
          <w:lang w:val="en-GB" w:eastAsia="zh-CN"/>
        </w:rPr>
      </w:pPr>
      <w:r>
        <w:rPr>
          <w:rFonts w:ascii="宋体" w:hAnsi="宋体" w:hint="eastAsia"/>
          <w:spacing w:val="-3"/>
          <w:szCs w:val="24"/>
          <w:lang w:val="en-GB" w:eastAsia="zh-CN"/>
        </w:rPr>
        <w:t>该笔费用为餐饮的全部预估费用的一个百分比。</w:t>
      </w:r>
      <w:r>
        <w:rPr>
          <w:rFonts w:ascii="宋体" w:hAnsi="宋体"/>
          <w:spacing w:val="-3"/>
          <w:szCs w:val="24"/>
          <w:lang w:val="en-GB" w:eastAsia="zh-CN"/>
        </w:rPr>
        <w:tab/>
      </w:r>
    </w:p>
    <w:p w14:paraId="4737C392" w14:textId="77777777" w:rsidR="00337BF1" w:rsidRDefault="00000000">
      <w:pPr>
        <w:suppressAutoHyphens/>
        <w:overflowPunct w:val="0"/>
        <w:autoSpaceDE w:val="0"/>
        <w:autoSpaceDN w:val="0"/>
        <w:adjustRightInd w:val="0"/>
        <w:jc w:val="both"/>
        <w:rPr>
          <w:rFonts w:ascii="宋体" w:hAnsi="宋体"/>
          <w:spacing w:val="-3"/>
          <w:szCs w:val="24"/>
          <w:lang w:val="en-GB" w:eastAsia="zh-CN"/>
        </w:rPr>
      </w:pPr>
      <w:r>
        <w:rPr>
          <w:rFonts w:ascii="宋体" w:hAnsi="宋体" w:hint="eastAsia"/>
          <w:spacing w:val="-3"/>
          <w:szCs w:val="24"/>
          <w:lang w:val="en-GB" w:eastAsia="zh-CN"/>
        </w:rPr>
        <w:t>撤销通知</w:t>
      </w:r>
    </w:p>
    <w:tbl>
      <w:tblPr>
        <w:tblpPr w:leftFromText="180" w:rightFromText="180" w:vertAnchor="text" w:horzAnchor="margin" w:tblpY="22"/>
        <w:tblW w:w="8065" w:type="dxa"/>
        <w:tblLook w:val="04A0" w:firstRow="1" w:lastRow="0" w:firstColumn="1" w:lastColumn="0" w:noHBand="0" w:noVBand="1"/>
      </w:tblPr>
      <w:tblGrid>
        <w:gridCol w:w="5140"/>
        <w:gridCol w:w="2925"/>
      </w:tblGrid>
      <w:tr w:rsidR="00337BF1" w14:paraId="5BFFADB5" w14:textId="77777777">
        <w:trPr>
          <w:trHeight w:val="101"/>
        </w:trPr>
        <w:tc>
          <w:tcPr>
            <w:tcW w:w="5140" w:type="dxa"/>
            <w:tcMar>
              <w:top w:w="0" w:type="dxa"/>
              <w:left w:w="0" w:type="dxa"/>
              <w:bottom w:w="0" w:type="dxa"/>
              <w:right w:w="0" w:type="dxa"/>
            </w:tcMar>
          </w:tcPr>
          <w:p w14:paraId="41569480" w14:textId="77777777" w:rsidR="00337BF1" w:rsidRDefault="00000000">
            <w:pPr>
              <w:pStyle w:val="8"/>
              <w:rPr>
                <w:rFonts w:ascii="宋体" w:eastAsia="宋体" w:hAnsi="宋体"/>
                <w:b/>
                <w:bCs/>
                <w:color w:val="262626" w:themeColor="text1" w:themeTint="D9"/>
                <w:sz w:val="24"/>
                <w:szCs w:val="24"/>
                <w:lang w:eastAsia="zh-CN"/>
              </w:rPr>
            </w:pPr>
            <w:r>
              <w:rPr>
                <w:rFonts w:ascii="宋体" w:eastAsia="宋体" w:hAnsi="宋体" w:hint="eastAsia"/>
                <w:b/>
                <w:bCs/>
                <w:color w:val="262626" w:themeColor="text1" w:themeTint="D9"/>
                <w:sz w:val="24"/>
                <w:szCs w:val="24"/>
                <w:lang w:eastAsia="zh-CN"/>
              </w:rPr>
              <w:t>预期活动前的时间</w:t>
            </w:r>
          </w:p>
        </w:tc>
        <w:tc>
          <w:tcPr>
            <w:tcW w:w="2925" w:type="dxa"/>
            <w:tcMar>
              <w:top w:w="0" w:type="dxa"/>
              <w:left w:w="0" w:type="dxa"/>
              <w:bottom w:w="0" w:type="dxa"/>
              <w:right w:w="0" w:type="dxa"/>
            </w:tcMar>
          </w:tcPr>
          <w:p w14:paraId="318BD1E3" w14:textId="77777777" w:rsidR="00337BF1" w:rsidRDefault="00000000">
            <w:pPr>
              <w:pStyle w:val="7"/>
              <w:rPr>
                <w:rFonts w:ascii="宋体" w:eastAsia="宋体" w:hAnsi="宋体"/>
                <w:b/>
                <w:bCs/>
                <w:szCs w:val="24"/>
                <w:lang w:eastAsia="zh-CN"/>
              </w:rPr>
            </w:pPr>
            <w:r>
              <w:rPr>
                <w:rFonts w:ascii="宋体" w:eastAsia="宋体" w:hAnsi="宋体" w:hint="eastAsia"/>
                <w:b/>
                <w:bCs/>
                <w:i w:val="0"/>
                <w:iCs w:val="0"/>
                <w:color w:val="262626" w:themeColor="text1" w:themeTint="D9"/>
                <w:szCs w:val="24"/>
                <w:lang w:eastAsia="zh-CN"/>
              </w:rPr>
              <w:t>撤销费</w:t>
            </w:r>
          </w:p>
        </w:tc>
      </w:tr>
      <w:tr w:rsidR="00337BF1" w14:paraId="4D8F1C71" w14:textId="77777777">
        <w:trPr>
          <w:trHeight w:val="196"/>
        </w:trPr>
        <w:tc>
          <w:tcPr>
            <w:tcW w:w="5140" w:type="dxa"/>
            <w:tcMar>
              <w:top w:w="0" w:type="dxa"/>
              <w:left w:w="0" w:type="dxa"/>
              <w:bottom w:w="0" w:type="dxa"/>
              <w:right w:w="0" w:type="dxa"/>
            </w:tcMar>
          </w:tcPr>
          <w:p w14:paraId="7AB7D417" w14:textId="77777777" w:rsidR="00337BF1" w:rsidRDefault="00000000">
            <w:pPr>
              <w:suppressAutoHyphens/>
              <w:overflowPunct w:val="0"/>
              <w:autoSpaceDE w:val="0"/>
              <w:autoSpaceDN w:val="0"/>
              <w:adjustRightInd w:val="0"/>
              <w:jc w:val="both"/>
              <w:rPr>
                <w:rFonts w:ascii="宋体" w:hAnsi="宋体"/>
                <w:spacing w:val="-3"/>
                <w:szCs w:val="24"/>
                <w:lang w:eastAsia="zh-CN"/>
              </w:rPr>
            </w:pPr>
            <w:r>
              <w:rPr>
                <w:rFonts w:ascii="宋体" w:hAnsi="宋体" w:hint="eastAsia"/>
                <w:spacing w:val="-3"/>
                <w:szCs w:val="24"/>
                <w:lang w:eastAsia="zh-CN"/>
              </w:rPr>
              <w:t>20</w:t>
            </w:r>
            <w:r>
              <w:rPr>
                <w:rFonts w:ascii="宋体" w:hAnsi="宋体"/>
                <w:spacing w:val="-3"/>
                <w:szCs w:val="24"/>
                <w:lang w:eastAsia="zh-CN"/>
              </w:rPr>
              <w:t>20</w:t>
            </w:r>
            <w:r>
              <w:rPr>
                <w:rFonts w:ascii="宋体" w:hAnsi="宋体" w:hint="eastAsia"/>
                <w:spacing w:val="-3"/>
                <w:szCs w:val="24"/>
                <w:lang w:eastAsia="zh-CN"/>
              </w:rPr>
              <w:t>年</w:t>
            </w:r>
            <w:r>
              <w:rPr>
                <w:rFonts w:ascii="宋体" w:hAnsi="宋体"/>
                <w:spacing w:val="-3"/>
                <w:szCs w:val="24"/>
                <w:lang w:eastAsia="zh-CN"/>
              </w:rPr>
              <w:t>07月25日</w:t>
            </w:r>
            <w:r>
              <w:rPr>
                <w:rFonts w:ascii="宋体" w:hAnsi="宋体" w:hint="eastAsia"/>
                <w:spacing w:val="-3"/>
                <w:szCs w:val="24"/>
                <w:lang w:eastAsia="zh-CN"/>
              </w:rPr>
              <w:t>之后</w:t>
            </w:r>
          </w:p>
        </w:tc>
        <w:tc>
          <w:tcPr>
            <w:tcW w:w="2925" w:type="dxa"/>
            <w:tcMar>
              <w:top w:w="0" w:type="dxa"/>
              <w:left w:w="0" w:type="dxa"/>
              <w:bottom w:w="0" w:type="dxa"/>
              <w:right w:w="0" w:type="dxa"/>
            </w:tcMar>
          </w:tcPr>
          <w:p w14:paraId="7950604D" w14:textId="77777777" w:rsidR="00337BF1" w:rsidRDefault="00000000">
            <w:pPr>
              <w:suppressAutoHyphens/>
              <w:overflowPunct w:val="0"/>
              <w:autoSpaceDE w:val="0"/>
              <w:autoSpaceDN w:val="0"/>
              <w:adjustRightInd w:val="0"/>
              <w:jc w:val="both"/>
              <w:rPr>
                <w:rFonts w:ascii="宋体" w:hAnsi="宋体"/>
                <w:spacing w:val="-3"/>
                <w:szCs w:val="24"/>
                <w:lang w:val="en-GB" w:eastAsia="zh-CN"/>
              </w:rPr>
            </w:pPr>
            <w:r>
              <w:rPr>
                <w:rFonts w:ascii="宋体" w:hAnsi="宋体"/>
                <w:spacing w:val="-3"/>
                <w:szCs w:val="24"/>
                <w:lang w:val="en-GB" w:eastAsia="zh-CN"/>
              </w:rPr>
              <w:t>100%</w:t>
            </w:r>
            <w:r>
              <w:rPr>
                <w:rFonts w:ascii="宋体" w:hAnsi="宋体" w:hint="eastAsia"/>
                <w:spacing w:val="-3"/>
                <w:szCs w:val="24"/>
                <w:lang w:val="en-GB" w:eastAsia="zh-CN"/>
              </w:rPr>
              <w:t>，</w:t>
            </w:r>
            <w:r>
              <w:rPr>
                <w:rFonts w:ascii="宋体" w:hAnsi="宋体"/>
                <w:spacing w:val="-3"/>
                <w:szCs w:val="24"/>
                <w:lang w:val="en-GB" w:eastAsia="zh-CN"/>
              </w:rPr>
              <w:t>人民币</w:t>
            </w:r>
            <w:r>
              <w:rPr>
                <w:b/>
                <w:bCs/>
                <w:lang w:eastAsia="zh-CN"/>
              </w:rPr>
              <w:t>11,000</w:t>
            </w:r>
            <w:r>
              <w:rPr>
                <w:rFonts w:ascii="宋体" w:hAnsi="宋体" w:hint="eastAsia"/>
                <w:spacing w:val="-3"/>
                <w:szCs w:val="24"/>
                <w:lang w:val="en-GB" w:eastAsia="zh-CN"/>
              </w:rPr>
              <w:t>元</w:t>
            </w:r>
          </w:p>
          <w:p w14:paraId="1B8B642F" w14:textId="77777777" w:rsidR="00337BF1" w:rsidRDefault="00337BF1">
            <w:pPr>
              <w:suppressAutoHyphens/>
              <w:overflowPunct w:val="0"/>
              <w:autoSpaceDE w:val="0"/>
              <w:autoSpaceDN w:val="0"/>
              <w:adjustRightInd w:val="0"/>
              <w:ind w:left="709" w:hanging="709"/>
              <w:jc w:val="both"/>
              <w:rPr>
                <w:rFonts w:ascii="宋体" w:hAnsi="宋体"/>
                <w:spacing w:val="-3"/>
                <w:szCs w:val="24"/>
                <w:lang w:val="en-GB" w:eastAsia="zh-CN"/>
              </w:rPr>
            </w:pPr>
          </w:p>
        </w:tc>
      </w:tr>
    </w:tbl>
    <w:p w14:paraId="0642EBD4" w14:textId="77777777" w:rsidR="00337BF1" w:rsidRDefault="00337BF1">
      <w:pPr>
        <w:suppressAutoHyphens/>
        <w:overflowPunct w:val="0"/>
        <w:autoSpaceDE w:val="0"/>
        <w:autoSpaceDN w:val="0"/>
        <w:adjustRightInd w:val="0"/>
        <w:jc w:val="both"/>
        <w:rPr>
          <w:rFonts w:ascii="宋体" w:hAnsi="宋体"/>
          <w:b/>
          <w:bCs/>
          <w:iCs/>
          <w:color w:val="FF0000"/>
          <w:spacing w:val="-3"/>
          <w:szCs w:val="24"/>
          <w:lang w:val="en-GB" w:eastAsia="zh-CN"/>
        </w:rPr>
      </w:pPr>
    </w:p>
    <w:p w14:paraId="505DD026" w14:textId="77777777" w:rsidR="00337BF1" w:rsidRDefault="00337BF1">
      <w:pPr>
        <w:jc w:val="both"/>
        <w:rPr>
          <w:rFonts w:ascii="宋体" w:hAnsi="宋体"/>
          <w:szCs w:val="24"/>
          <w:lang w:eastAsia="zh-CN"/>
        </w:rPr>
      </w:pPr>
      <w:bookmarkStart w:id="48" w:name="cancel_option_6"/>
      <w:bookmarkEnd w:id="48"/>
    </w:p>
    <w:p w14:paraId="3A071B1F" w14:textId="77777777" w:rsidR="00337BF1" w:rsidRDefault="00337BF1">
      <w:pPr>
        <w:jc w:val="both"/>
        <w:rPr>
          <w:rFonts w:ascii="宋体" w:hAnsi="宋体"/>
          <w:szCs w:val="24"/>
          <w:lang w:eastAsia="zh-CN"/>
        </w:rPr>
      </w:pPr>
    </w:p>
    <w:p w14:paraId="3DA83B85" w14:textId="77777777" w:rsidR="00337BF1" w:rsidRDefault="00337BF1">
      <w:pPr>
        <w:jc w:val="both"/>
        <w:rPr>
          <w:rFonts w:ascii="宋体" w:hAnsi="宋体"/>
          <w:szCs w:val="24"/>
          <w:lang w:eastAsia="zh-CN"/>
        </w:rPr>
      </w:pPr>
    </w:p>
    <w:p w14:paraId="7A002D30" w14:textId="77777777" w:rsidR="00337BF1" w:rsidRDefault="00000000">
      <w:pPr>
        <w:jc w:val="both"/>
        <w:rPr>
          <w:lang w:eastAsia="zh-CN"/>
        </w:rPr>
      </w:pPr>
      <w:r>
        <w:rPr>
          <w:rFonts w:ascii="宋体" w:hAnsi="宋体" w:hint="eastAsia"/>
          <w:szCs w:val="24"/>
          <w:lang w:eastAsia="zh-CN"/>
        </w:rPr>
        <w:t>因本撤销选项而产生的应付款项应由撤销一方在通过书面通知撤销本协议之时支付给非撤销一方</w:t>
      </w:r>
      <w:bookmarkStart w:id="49" w:name="cancel_option_7"/>
      <w:bookmarkEnd w:id="49"/>
      <w:ins w:id="50" w:author="SY" w:date="2020-07-27T11:08:00Z">
        <w:r>
          <w:rPr>
            <w:rFonts w:ascii="宋体" w:hAnsi="宋体" w:hint="eastAsia"/>
            <w:szCs w:val="24"/>
            <w:lang w:eastAsia="zh-CN"/>
          </w:rPr>
          <w:t>。</w:t>
        </w:r>
      </w:ins>
    </w:p>
    <w:p w14:paraId="73D27C67" w14:textId="77777777" w:rsidR="00337BF1" w:rsidRDefault="00000000">
      <w:pPr>
        <w:pStyle w:val="a6"/>
        <w:ind w:left="0" w:firstLine="0"/>
        <w:rPr>
          <w:del w:id="51" w:author="SY" w:date="2020-07-27T11:14:00Z"/>
          <w:rFonts w:ascii="宋体" w:hAnsi="宋体"/>
          <w:szCs w:val="24"/>
          <w:lang w:eastAsia="zh-CN"/>
        </w:rPr>
      </w:pPr>
      <w:r>
        <w:rPr>
          <w:rFonts w:ascii="宋体" w:hAnsi="宋体" w:hint="eastAsia"/>
          <w:szCs w:val="24"/>
          <w:lang w:eastAsia="zh-CN"/>
        </w:rPr>
        <w:t>如果任何一方使用本条所列撤销选项，相关酒店与相关团体将核算损害赔偿。为此，相关团体和相关酒店同意：(a)上述计算公式是对相关酒店在本协议被撤销时所受损害的一个合理估算，并且(b)本条所列赔偿金并不构成罚款。</w:t>
      </w:r>
    </w:p>
    <w:p w14:paraId="6CFB5FE5" w14:textId="77777777" w:rsidR="00337BF1" w:rsidRDefault="00337BF1">
      <w:pPr>
        <w:pStyle w:val="a6"/>
        <w:ind w:left="0" w:firstLine="0"/>
        <w:rPr>
          <w:rFonts w:ascii="宋体" w:hAnsi="宋体"/>
          <w:szCs w:val="24"/>
          <w:lang w:eastAsia="zh-CN"/>
        </w:rPr>
      </w:pPr>
    </w:p>
    <w:p w14:paraId="029AC45D" w14:textId="77777777" w:rsidR="00337BF1" w:rsidRDefault="00000000">
      <w:pPr>
        <w:pStyle w:val="a6"/>
        <w:ind w:left="0" w:firstLine="0"/>
        <w:rPr>
          <w:rFonts w:ascii="宋体" w:hAnsi="宋体"/>
          <w:szCs w:val="24"/>
          <w:lang w:eastAsia="zh-CN"/>
        </w:rPr>
      </w:pPr>
      <w:r>
        <w:rPr>
          <w:rFonts w:ascii="宋体" w:hAnsi="宋体" w:hint="eastAsia"/>
          <w:szCs w:val="24"/>
          <w:lang w:eastAsia="zh-CN"/>
        </w:rPr>
        <w:t>上述款项应被视为已结清因不履行本协议而产生的任何和所有义务。</w:t>
      </w:r>
    </w:p>
    <w:p w14:paraId="066BD41E" w14:textId="77777777" w:rsidR="00337BF1" w:rsidRDefault="00000000">
      <w:pPr>
        <w:tabs>
          <w:tab w:val="left" w:pos="270"/>
        </w:tabs>
        <w:suppressAutoHyphens/>
        <w:overflowPunct w:val="0"/>
        <w:autoSpaceDE w:val="0"/>
        <w:autoSpaceDN w:val="0"/>
        <w:adjustRightInd w:val="0"/>
        <w:ind w:left="270" w:hanging="9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不可抗力</w:t>
      </w:r>
    </w:p>
    <w:p w14:paraId="71B53C71" w14:textId="77777777" w:rsidR="00337BF1" w:rsidRDefault="00000000">
      <w:pPr>
        <w:suppressAutoHyphens/>
        <w:jc w:val="both"/>
        <w:rPr>
          <w:rFonts w:ascii="Arial Narrow" w:hAnsi="Arial Narrow"/>
          <w:szCs w:val="24"/>
          <w:lang w:val="en-GB" w:eastAsia="zh-CN"/>
        </w:rPr>
      </w:pPr>
      <w:r>
        <w:rPr>
          <w:rFonts w:ascii="Arial Narrow" w:hAnsi="Arial Narrow" w:hint="eastAsia"/>
          <w:szCs w:val="24"/>
          <w:lang w:val="en-GB" w:eastAsia="zh-CN"/>
        </w:rPr>
        <w:t>因不可抗力，如战争，战乱，地震，风暴</w:t>
      </w:r>
      <w:ins w:id="52" w:author="SY" w:date="2020-07-27T11:09:00Z">
        <w:r>
          <w:rPr>
            <w:rFonts w:ascii="Arial Narrow" w:hAnsi="Arial Narrow" w:hint="eastAsia"/>
            <w:szCs w:val="24"/>
            <w:lang w:val="en-GB" w:eastAsia="zh-CN"/>
          </w:rPr>
          <w:t>，公共卫生事件</w:t>
        </w:r>
      </w:ins>
      <w:r>
        <w:rPr>
          <w:rFonts w:ascii="Arial Narrow" w:hAnsi="Arial Narrow" w:hint="eastAsia"/>
          <w:szCs w:val="24"/>
          <w:lang w:val="en-GB" w:eastAsia="zh-CN"/>
        </w:rPr>
        <w:t>等无法人为控制的原因取消或延期，</w:t>
      </w:r>
      <w:r>
        <w:rPr>
          <w:rFonts w:ascii="Arial Narrow" w:hAnsi="Arial Narrow" w:hint="eastAsia"/>
          <w:color w:val="000000" w:themeColor="text1"/>
          <w:szCs w:val="24"/>
          <w:lang w:val="en-GB" w:eastAsia="zh-CN"/>
        </w:rPr>
        <w:t>贵公司以书面形式五</w:t>
      </w:r>
      <w:r>
        <w:rPr>
          <w:rFonts w:ascii="Arial Narrow" w:hAnsi="Arial Narrow" w:hint="eastAsia"/>
          <w:color w:val="000000" w:themeColor="text1"/>
          <w:szCs w:val="24"/>
          <w:lang w:val="en-GB" w:eastAsia="zh-CN"/>
        </w:rPr>
        <w:t>(5)</w:t>
      </w:r>
      <w:r>
        <w:rPr>
          <w:rFonts w:ascii="Arial Narrow" w:hAnsi="Arial Narrow" w:hint="eastAsia"/>
          <w:color w:val="000000" w:themeColor="text1"/>
          <w:szCs w:val="24"/>
          <w:lang w:val="en-GB" w:eastAsia="zh-CN"/>
        </w:rPr>
        <w:t>日内通知酒店</w:t>
      </w:r>
      <w:r>
        <w:rPr>
          <w:rFonts w:ascii="Arial Narrow" w:hAnsi="Arial Narrow" w:hint="eastAsia"/>
          <w:szCs w:val="24"/>
          <w:lang w:val="en-GB" w:eastAsia="zh-CN"/>
        </w:rPr>
        <w:t>，酒店将免收违约金。</w:t>
      </w:r>
    </w:p>
    <w:p w14:paraId="50DCBF10" w14:textId="77777777" w:rsidR="00337BF1" w:rsidRDefault="00337BF1">
      <w:pPr>
        <w:suppressAutoHyphens/>
        <w:jc w:val="both"/>
        <w:rPr>
          <w:del w:id="53" w:author="SY" w:date="2020-07-27T11:14:00Z"/>
          <w:rFonts w:ascii="Arial Narrow" w:hAnsi="Arial Narrow"/>
          <w:szCs w:val="24"/>
          <w:lang w:val="en-GB" w:eastAsia="zh-CN"/>
        </w:rPr>
      </w:pPr>
    </w:p>
    <w:p w14:paraId="3F9ABBD4" w14:textId="77777777" w:rsidR="00337BF1" w:rsidRDefault="00337BF1">
      <w:pPr>
        <w:suppressAutoHyphens/>
        <w:jc w:val="both"/>
        <w:rPr>
          <w:rFonts w:ascii="Arial Narrow" w:hAnsi="Arial Narrow"/>
          <w:szCs w:val="24"/>
          <w:lang w:val="en-GB" w:eastAsia="zh-CN"/>
        </w:rPr>
      </w:pPr>
    </w:p>
    <w:p w14:paraId="2E2486E3"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赔偿与免受损害</w:t>
      </w:r>
      <w:bookmarkStart w:id="54" w:name="idemnification_1"/>
      <w:bookmarkEnd w:id="54"/>
    </w:p>
    <w:p w14:paraId="4A578842" w14:textId="77777777" w:rsidR="00337BF1" w:rsidRDefault="00000000">
      <w:pPr>
        <w:jc w:val="both"/>
        <w:rPr>
          <w:del w:id="55" w:author="SY" w:date="2020-07-27T11:14:00Z"/>
          <w:rFonts w:ascii="Arial Narrow" w:hAnsi="Arial Narrow"/>
          <w:szCs w:val="24"/>
          <w:lang w:val="en-GB" w:eastAsia="zh-CN"/>
        </w:rPr>
      </w:pPr>
      <w:r>
        <w:rPr>
          <w:rFonts w:ascii="Arial Narrow" w:hAnsi="Arial Narrow"/>
          <w:szCs w:val="24"/>
          <w:lang w:val="en-GB" w:eastAsia="zh-CN"/>
        </w:rPr>
        <w:lastRenderedPageBreak/>
        <w:t>如因酒店在履行其在本协议项</w:t>
      </w:r>
      <w:proofErr w:type="gramStart"/>
      <w:r>
        <w:rPr>
          <w:rFonts w:ascii="Arial Narrow" w:hAnsi="Arial Narrow"/>
          <w:szCs w:val="24"/>
          <w:lang w:val="en-GB" w:eastAsia="zh-CN"/>
        </w:rPr>
        <w:t>下义务</w:t>
      </w:r>
      <w:proofErr w:type="gramEnd"/>
      <w:r>
        <w:rPr>
          <w:rFonts w:ascii="Arial Narrow" w:hAnsi="Arial Narrow"/>
          <w:szCs w:val="24"/>
          <w:lang w:val="en-GB" w:eastAsia="zh-CN"/>
        </w:rPr>
        <w:t>时所采取的任何行动而使</w:t>
      </w:r>
      <w:r>
        <w:rPr>
          <w:rFonts w:ascii="Arial Narrow" w:hAnsi="Arial Narrow" w:hint="eastAsia"/>
          <w:szCs w:val="24"/>
          <w:lang w:val="en-GB" w:eastAsia="zh-CN"/>
        </w:rPr>
        <w:t>贵公司</w:t>
      </w:r>
      <w:r>
        <w:rPr>
          <w:rFonts w:ascii="Arial Narrow" w:hAnsi="Arial Narrow"/>
          <w:szCs w:val="24"/>
          <w:lang w:val="en-GB" w:eastAsia="zh-CN"/>
        </w:rPr>
        <w:t>产生任何索赔、法律行动、诉由或责任，包括合理的律师费，酒店同意为</w:t>
      </w:r>
      <w:r>
        <w:rPr>
          <w:rFonts w:ascii="Arial Narrow" w:hAnsi="Arial Narrow" w:hint="eastAsia"/>
          <w:szCs w:val="24"/>
          <w:lang w:val="en-GB" w:eastAsia="zh-CN"/>
        </w:rPr>
        <w:t>贵公司</w:t>
      </w:r>
      <w:r>
        <w:rPr>
          <w:rFonts w:ascii="Arial Narrow" w:hAnsi="Arial Narrow"/>
          <w:szCs w:val="24"/>
          <w:lang w:val="en-GB" w:eastAsia="zh-CN"/>
        </w:rPr>
        <w:t>辩护，对其进行赔偿，并使其免受损害。酒店还同意，对因</w:t>
      </w:r>
      <w:r>
        <w:rPr>
          <w:rFonts w:ascii="Arial Narrow" w:hAnsi="Arial Narrow" w:hint="eastAsia"/>
          <w:szCs w:val="24"/>
          <w:lang w:val="en-GB" w:eastAsia="zh-CN"/>
        </w:rPr>
        <w:t>贵公司</w:t>
      </w:r>
      <w:r>
        <w:rPr>
          <w:rFonts w:ascii="Arial Narrow" w:hAnsi="Arial Narrow"/>
          <w:szCs w:val="24"/>
          <w:lang w:val="en-GB" w:eastAsia="zh-CN"/>
        </w:rPr>
        <w:t>履行其在本协议项</w:t>
      </w:r>
      <w:proofErr w:type="gramStart"/>
      <w:r>
        <w:rPr>
          <w:rFonts w:ascii="Arial Narrow" w:hAnsi="Arial Narrow"/>
          <w:szCs w:val="24"/>
          <w:lang w:val="en-GB" w:eastAsia="zh-CN"/>
        </w:rPr>
        <w:t>下义务</w:t>
      </w:r>
      <w:proofErr w:type="gramEnd"/>
      <w:r>
        <w:rPr>
          <w:rFonts w:ascii="Arial Narrow" w:hAnsi="Arial Narrow"/>
          <w:szCs w:val="24"/>
          <w:lang w:val="en-GB" w:eastAsia="zh-CN"/>
        </w:rPr>
        <w:t>导致任何第三方提起任何索赔、法律行动或诉由而产生的任何责任</w:t>
      </w:r>
      <w:r>
        <w:rPr>
          <w:rFonts w:ascii="Arial Narrow" w:hAnsi="Arial Narrow"/>
          <w:szCs w:val="24"/>
          <w:lang w:val="en-GB" w:eastAsia="zh-CN"/>
        </w:rPr>
        <w:t>(</w:t>
      </w:r>
      <w:r>
        <w:rPr>
          <w:rFonts w:ascii="Arial Narrow" w:hAnsi="Arial Narrow"/>
          <w:szCs w:val="24"/>
          <w:lang w:val="en-GB" w:eastAsia="zh-CN"/>
        </w:rPr>
        <w:t>因</w:t>
      </w:r>
      <w:r>
        <w:rPr>
          <w:rFonts w:ascii="Arial Narrow" w:hAnsi="Arial Narrow" w:hint="eastAsia"/>
          <w:szCs w:val="24"/>
          <w:lang w:val="en-GB" w:eastAsia="zh-CN"/>
        </w:rPr>
        <w:t>贵公司</w:t>
      </w:r>
      <w:r>
        <w:rPr>
          <w:rFonts w:ascii="Arial Narrow" w:hAnsi="Arial Narrow"/>
          <w:szCs w:val="24"/>
          <w:lang w:val="en-GB" w:eastAsia="zh-CN"/>
        </w:rPr>
        <w:t>的不良行为或过失而产生的法律行动或责任除外</w:t>
      </w:r>
      <w:r>
        <w:rPr>
          <w:rFonts w:ascii="Arial Narrow" w:hAnsi="Arial Narrow"/>
          <w:szCs w:val="24"/>
          <w:lang w:val="en-GB" w:eastAsia="zh-CN"/>
        </w:rPr>
        <w:t>)</w:t>
      </w:r>
      <w:r>
        <w:rPr>
          <w:rFonts w:ascii="Arial Narrow" w:hAnsi="Arial Narrow"/>
          <w:szCs w:val="24"/>
          <w:lang w:val="en-GB" w:eastAsia="zh-CN"/>
        </w:rPr>
        <w:t>，酒店将为</w:t>
      </w:r>
      <w:r>
        <w:rPr>
          <w:rFonts w:ascii="Arial Narrow" w:hAnsi="Arial Narrow" w:hint="eastAsia"/>
          <w:szCs w:val="24"/>
          <w:lang w:val="en-GB" w:eastAsia="zh-CN"/>
        </w:rPr>
        <w:t>贵公司</w:t>
      </w:r>
      <w:r>
        <w:rPr>
          <w:rFonts w:ascii="Arial Narrow" w:hAnsi="Arial Narrow"/>
          <w:szCs w:val="24"/>
          <w:lang w:val="en-GB" w:eastAsia="zh-CN"/>
        </w:rPr>
        <w:t>辩护，对其进行赔偿，并使其免受损害。</w:t>
      </w:r>
    </w:p>
    <w:p w14:paraId="1B1324FE" w14:textId="77777777" w:rsidR="00337BF1" w:rsidRDefault="00337BF1">
      <w:pPr>
        <w:jc w:val="both"/>
        <w:rPr>
          <w:rFonts w:ascii="Arial Narrow" w:hAnsi="Arial Narrow"/>
          <w:szCs w:val="24"/>
          <w:lang w:val="en-GB" w:eastAsia="zh-CN"/>
        </w:rPr>
      </w:pPr>
    </w:p>
    <w:p w14:paraId="487EF605" w14:textId="0CAAA81D" w:rsidR="00337BF1" w:rsidRDefault="00000000">
      <w:pPr>
        <w:jc w:val="both"/>
        <w:rPr>
          <w:rFonts w:ascii="Arial Narrow" w:hAnsi="Arial Narrow"/>
          <w:szCs w:val="24"/>
          <w:lang w:val="en-GB" w:eastAsia="zh-CN"/>
        </w:rPr>
      </w:pPr>
      <w:r>
        <w:rPr>
          <w:rFonts w:ascii="Arial Narrow" w:hAnsi="Arial Narrow"/>
          <w:szCs w:val="24"/>
          <w:lang w:val="en-GB" w:eastAsia="zh-CN"/>
        </w:rPr>
        <w:t>如因</w:t>
      </w:r>
      <w:r>
        <w:rPr>
          <w:rFonts w:ascii="Arial Narrow" w:hAnsi="Arial Narrow" w:hint="eastAsia"/>
          <w:szCs w:val="24"/>
          <w:lang w:val="en-GB" w:eastAsia="zh-CN"/>
        </w:rPr>
        <w:t>贵公司</w:t>
      </w:r>
      <w:r>
        <w:rPr>
          <w:rFonts w:ascii="Arial Narrow" w:hAnsi="Arial Narrow"/>
          <w:szCs w:val="24"/>
          <w:lang w:val="en-GB" w:eastAsia="zh-CN"/>
        </w:rPr>
        <w:t>或</w:t>
      </w:r>
      <w:r>
        <w:rPr>
          <w:rFonts w:ascii="Arial Narrow" w:hAnsi="Arial Narrow" w:hint="eastAsia"/>
          <w:szCs w:val="24"/>
          <w:lang w:val="en-GB" w:eastAsia="zh-CN"/>
        </w:rPr>
        <w:t>贵公司</w:t>
      </w:r>
      <w:r>
        <w:rPr>
          <w:rFonts w:ascii="Arial Narrow" w:hAnsi="Arial Narrow"/>
          <w:szCs w:val="24"/>
          <w:lang w:val="en-GB" w:eastAsia="zh-CN"/>
        </w:rPr>
        <w:t>所聘任何承包商在履行其在本协议项</w:t>
      </w:r>
      <w:proofErr w:type="gramStart"/>
      <w:r>
        <w:rPr>
          <w:rFonts w:ascii="Arial Narrow" w:hAnsi="Arial Narrow"/>
          <w:szCs w:val="24"/>
          <w:lang w:val="en-GB" w:eastAsia="zh-CN"/>
        </w:rPr>
        <w:t>下义务</w:t>
      </w:r>
      <w:proofErr w:type="gramEnd"/>
      <w:r>
        <w:rPr>
          <w:rFonts w:ascii="Arial Narrow" w:hAnsi="Arial Narrow"/>
          <w:szCs w:val="24"/>
          <w:lang w:val="en-GB" w:eastAsia="zh-CN"/>
        </w:rPr>
        <w:t>时所采取的任何行动而使酒店产生任何索赔、法律行动、诉由或责任，包括合理的律师费，</w:t>
      </w:r>
      <w:r>
        <w:rPr>
          <w:rFonts w:ascii="Arial Narrow" w:hAnsi="Arial Narrow" w:hint="eastAsia"/>
          <w:szCs w:val="24"/>
          <w:lang w:val="en-GB" w:eastAsia="zh-CN"/>
        </w:rPr>
        <w:t>贵公司</w:t>
      </w:r>
      <w:r>
        <w:rPr>
          <w:rFonts w:ascii="Arial Narrow" w:hAnsi="Arial Narrow"/>
          <w:szCs w:val="24"/>
          <w:lang w:val="en-GB" w:eastAsia="zh-CN"/>
        </w:rPr>
        <w:t>同意为酒店、</w:t>
      </w:r>
      <w:proofErr w:type="spellStart"/>
      <w:r w:rsidR="000712C9">
        <w:rPr>
          <w:rFonts w:ascii="Arial Narrow" w:hAnsi="Arial Narrow"/>
          <w:szCs w:val="24"/>
          <w:lang w:val="en-GB" w:eastAsia="zh-CN"/>
        </w:rPr>
        <w:t>yyyy</w:t>
      </w:r>
      <w:proofErr w:type="spellEnd"/>
      <w:r>
        <w:rPr>
          <w:rFonts w:ascii="Arial Narrow" w:hAnsi="Arial Narrow"/>
          <w:szCs w:val="24"/>
          <w:lang w:val="en-GB" w:eastAsia="zh-CN"/>
        </w:rPr>
        <w:t>公司及他们各自的管理人员、董事、雇员和代理人进行辩护，对其进行赔偿，并使其免受损害。</w:t>
      </w:r>
      <w:r>
        <w:rPr>
          <w:rFonts w:ascii="Arial Narrow" w:hAnsi="Arial Narrow" w:hint="eastAsia"/>
          <w:szCs w:val="24"/>
          <w:lang w:val="en-GB" w:eastAsia="zh-CN"/>
        </w:rPr>
        <w:t>贵公司</w:t>
      </w:r>
      <w:r>
        <w:rPr>
          <w:rFonts w:ascii="Arial Narrow" w:hAnsi="Arial Narrow"/>
          <w:szCs w:val="24"/>
          <w:lang w:val="en-GB" w:eastAsia="zh-CN"/>
        </w:rPr>
        <w:t>还同意，对因</w:t>
      </w:r>
      <w:r>
        <w:rPr>
          <w:rFonts w:ascii="Arial Narrow" w:hAnsi="Arial Narrow" w:hint="eastAsia"/>
          <w:szCs w:val="24"/>
          <w:lang w:val="en-GB" w:eastAsia="zh-CN"/>
        </w:rPr>
        <w:t>贵公司</w:t>
      </w:r>
      <w:r>
        <w:rPr>
          <w:rFonts w:ascii="Arial Narrow" w:hAnsi="Arial Narrow"/>
          <w:szCs w:val="24"/>
          <w:lang w:val="en-GB" w:eastAsia="zh-CN"/>
        </w:rPr>
        <w:t>履行其在本协议项</w:t>
      </w:r>
      <w:proofErr w:type="gramStart"/>
      <w:r>
        <w:rPr>
          <w:rFonts w:ascii="Arial Narrow" w:hAnsi="Arial Narrow"/>
          <w:szCs w:val="24"/>
          <w:lang w:val="en-GB" w:eastAsia="zh-CN"/>
        </w:rPr>
        <w:t>下义务</w:t>
      </w:r>
      <w:proofErr w:type="gramEnd"/>
      <w:r>
        <w:rPr>
          <w:rFonts w:ascii="Arial Narrow" w:hAnsi="Arial Narrow"/>
          <w:szCs w:val="24"/>
          <w:lang w:val="en-GB" w:eastAsia="zh-CN"/>
        </w:rPr>
        <w:t>导致任何第三方提起任何索赔、法律行动或诉由而产生的任何责任</w:t>
      </w:r>
      <w:r>
        <w:rPr>
          <w:rFonts w:ascii="Arial Narrow" w:hAnsi="Arial Narrow"/>
          <w:szCs w:val="24"/>
          <w:lang w:val="en-GB" w:eastAsia="zh-CN"/>
        </w:rPr>
        <w:t>(</w:t>
      </w:r>
      <w:r>
        <w:rPr>
          <w:rFonts w:ascii="Arial Narrow" w:hAnsi="Arial Narrow"/>
          <w:szCs w:val="24"/>
          <w:lang w:val="en-GB" w:eastAsia="zh-CN"/>
        </w:rPr>
        <w:t>因酒店的不良行为或过失而产生的法律行动或责任除外</w:t>
      </w:r>
      <w:r>
        <w:rPr>
          <w:rFonts w:ascii="Arial Narrow" w:hAnsi="Arial Narrow"/>
          <w:szCs w:val="24"/>
          <w:lang w:val="en-GB" w:eastAsia="zh-CN"/>
        </w:rPr>
        <w:t>)</w:t>
      </w:r>
      <w:r>
        <w:rPr>
          <w:rFonts w:ascii="Arial Narrow" w:hAnsi="Arial Narrow"/>
          <w:szCs w:val="24"/>
          <w:lang w:val="en-GB" w:eastAsia="zh-CN"/>
        </w:rPr>
        <w:t>，</w:t>
      </w:r>
      <w:r>
        <w:rPr>
          <w:rFonts w:ascii="Arial Narrow" w:hAnsi="Arial Narrow" w:hint="eastAsia"/>
          <w:szCs w:val="24"/>
          <w:lang w:val="en-GB" w:eastAsia="zh-CN"/>
        </w:rPr>
        <w:t>贵公司</w:t>
      </w:r>
      <w:r>
        <w:rPr>
          <w:rFonts w:ascii="Arial Narrow" w:hAnsi="Arial Narrow"/>
          <w:szCs w:val="24"/>
          <w:lang w:val="en-GB" w:eastAsia="zh-CN"/>
        </w:rPr>
        <w:t>将为酒店、</w:t>
      </w:r>
      <w:proofErr w:type="spellStart"/>
      <w:r w:rsidR="000712C9">
        <w:rPr>
          <w:rFonts w:ascii="Arial Narrow" w:hAnsi="Arial Narrow"/>
          <w:szCs w:val="24"/>
          <w:lang w:val="en-GB" w:eastAsia="zh-CN"/>
        </w:rPr>
        <w:t>yyyy</w:t>
      </w:r>
      <w:proofErr w:type="spellEnd"/>
      <w:r>
        <w:rPr>
          <w:rFonts w:ascii="Arial Narrow" w:hAnsi="Arial Narrow"/>
          <w:szCs w:val="24"/>
          <w:lang w:val="en-GB" w:eastAsia="zh-CN"/>
        </w:rPr>
        <w:t>公司及他们各自的管理人员、董事、雇员和代理人进行辩护，对其进行赔偿，并使其免受损害。</w:t>
      </w:r>
    </w:p>
    <w:p w14:paraId="49B0FE2D" w14:textId="77777777" w:rsidR="00337BF1" w:rsidRDefault="00337BF1">
      <w:pPr>
        <w:jc w:val="both"/>
        <w:rPr>
          <w:rFonts w:ascii="Arial Narrow" w:hAnsi="Arial Narrow"/>
          <w:szCs w:val="24"/>
          <w:lang w:val="en-GB" w:eastAsia="zh-CN"/>
        </w:rPr>
      </w:pPr>
    </w:p>
    <w:p w14:paraId="2613CE74"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保险</w:t>
      </w:r>
      <w:bookmarkStart w:id="56" w:name="insurance"/>
      <w:bookmarkEnd w:id="56"/>
    </w:p>
    <w:p w14:paraId="60E40444" w14:textId="3F0134CA" w:rsidR="00337BF1" w:rsidRDefault="00000000">
      <w:pPr>
        <w:jc w:val="both"/>
        <w:rPr>
          <w:rFonts w:ascii="Arial Narrow" w:hAnsi="Arial Narrow"/>
          <w:szCs w:val="24"/>
          <w:lang w:val="en-GB" w:eastAsia="zh-CN"/>
        </w:rPr>
      </w:pPr>
      <w:r>
        <w:rPr>
          <w:rFonts w:ascii="Arial Narrow" w:hAnsi="Arial Narrow" w:hint="eastAsia"/>
          <w:szCs w:val="24"/>
          <w:lang w:val="en-GB" w:eastAsia="zh-CN"/>
        </w:rPr>
        <w:t>贵公司</w:t>
      </w:r>
      <w:r>
        <w:rPr>
          <w:rFonts w:ascii="Arial Narrow" w:hAnsi="Arial Narrow"/>
          <w:szCs w:val="24"/>
          <w:lang w:val="en-GB" w:eastAsia="zh-CN"/>
        </w:rPr>
        <w:t>和酒店需要为上文</w:t>
      </w:r>
      <w:r>
        <w:rPr>
          <w:rFonts w:ascii="Arial Narrow" w:hAnsi="Arial Narrow"/>
          <w:szCs w:val="24"/>
          <w:lang w:val="en-GB" w:eastAsia="zh-CN"/>
        </w:rPr>
        <w:t>“</w:t>
      </w:r>
      <w:r>
        <w:rPr>
          <w:rFonts w:ascii="Arial Narrow" w:hAnsi="Arial Narrow"/>
          <w:szCs w:val="24"/>
          <w:lang w:val="en-GB" w:eastAsia="zh-CN"/>
        </w:rPr>
        <w:t>赔偿与免受损害</w:t>
      </w:r>
      <w:r>
        <w:rPr>
          <w:rFonts w:ascii="Arial Narrow" w:hAnsi="Arial Narrow"/>
          <w:szCs w:val="24"/>
          <w:lang w:val="en-GB" w:eastAsia="zh-CN"/>
        </w:rPr>
        <w:t>”</w:t>
      </w:r>
      <w:r>
        <w:rPr>
          <w:rFonts w:ascii="Arial Narrow" w:hAnsi="Arial Narrow"/>
          <w:szCs w:val="24"/>
          <w:lang w:val="en-GB" w:eastAsia="zh-CN"/>
        </w:rPr>
        <w:t>一节中所列各自义务购买保险。对于</w:t>
      </w:r>
      <w:r>
        <w:rPr>
          <w:rFonts w:ascii="Arial Narrow" w:hAnsi="Arial Narrow" w:hint="eastAsia"/>
          <w:szCs w:val="24"/>
          <w:lang w:val="en-GB" w:eastAsia="zh-CN"/>
        </w:rPr>
        <w:t>贵公司</w:t>
      </w:r>
      <w:r>
        <w:rPr>
          <w:rFonts w:ascii="Arial Narrow" w:hAnsi="Arial Narrow"/>
          <w:szCs w:val="24"/>
          <w:lang w:val="en-GB" w:eastAsia="zh-CN"/>
        </w:rPr>
        <w:t>所聘任何外部承包商在场地上从事的任何活动，</w:t>
      </w:r>
      <w:r>
        <w:rPr>
          <w:rFonts w:ascii="Arial Narrow" w:hAnsi="Arial Narrow" w:hint="eastAsia"/>
          <w:szCs w:val="24"/>
          <w:lang w:val="en-GB" w:eastAsia="zh-CN"/>
        </w:rPr>
        <w:t>贵公司</w:t>
      </w:r>
      <w:r>
        <w:rPr>
          <w:rFonts w:ascii="Arial Narrow" w:hAnsi="Arial Narrow"/>
          <w:szCs w:val="24"/>
          <w:lang w:val="en-GB" w:eastAsia="zh-CN"/>
        </w:rPr>
        <w:t>应全面负责。根据酒店的要求，</w:t>
      </w:r>
      <w:r>
        <w:rPr>
          <w:rFonts w:ascii="Arial Narrow" w:hAnsi="Arial Narrow" w:hint="eastAsia"/>
          <w:szCs w:val="24"/>
          <w:lang w:val="en-GB" w:eastAsia="zh-CN"/>
        </w:rPr>
        <w:t>贵公司</w:t>
      </w:r>
      <w:r>
        <w:rPr>
          <w:rFonts w:ascii="Arial Narrow" w:hAnsi="Arial Narrow"/>
          <w:szCs w:val="24"/>
          <w:lang w:val="en-GB" w:eastAsia="zh-CN"/>
        </w:rPr>
        <w:t>应提供一份保险证书，承保该等外聘承包商的活动，并将酒店、</w:t>
      </w:r>
      <w:proofErr w:type="spellStart"/>
      <w:r w:rsidR="000712C9">
        <w:rPr>
          <w:rFonts w:ascii="Arial Narrow" w:hAnsi="Arial Narrow"/>
          <w:szCs w:val="24"/>
          <w:lang w:val="en-GB" w:eastAsia="zh-CN"/>
        </w:rPr>
        <w:t>yyyy</w:t>
      </w:r>
      <w:proofErr w:type="spellEnd"/>
      <w:r>
        <w:rPr>
          <w:rFonts w:ascii="Arial Narrow" w:hAnsi="Arial Narrow"/>
          <w:szCs w:val="24"/>
          <w:lang w:val="en-GB" w:eastAsia="zh-CN"/>
        </w:rPr>
        <w:t>公司及他们各自的管理人员、董事、雇员和代理人列为该等外聘承包商所从事活动的附加被保险人。</w:t>
      </w:r>
    </w:p>
    <w:p w14:paraId="26849386" w14:textId="77777777" w:rsidR="00337BF1" w:rsidRDefault="00337BF1">
      <w:pPr>
        <w:jc w:val="both"/>
        <w:rPr>
          <w:rFonts w:ascii="Arial Narrow" w:hAnsi="Arial Narrow"/>
          <w:szCs w:val="24"/>
          <w:lang w:val="en-GB" w:eastAsia="zh-CN"/>
        </w:rPr>
      </w:pPr>
    </w:p>
    <w:p w14:paraId="471C47F5"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bookmarkStart w:id="57" w:name="label_diabilities_act"/>
      <w:bookmarkStart w:id="58" w:name="diabilities_act_2"/>
      <w:bookmarkStart w:id="59" w:name="diabilities_act_1"/>
      <w:bookmarkStart w:id="60" w:name="diabilities_act_3"/>
      <w:bookmarkStart w:id="61" w:name="label_changes"/>
      <w:bookmarkEnd w:id="57"/>
      <w:bookmarkEnd w:id="58"/>
      <w:bookmarkEnd w:id="59"/>
      <w:bookmarkEnd w:id="60"/>
      <w:bookmarkEnd w:id="61"/>
      <w:r>
        <w:rPr>
          <w:rFonts w:ascii="Arial Narrow" w:hAnsi="Arial Narrow"/>
          <w:b/>
          <w:spacing w:val="-3"/>
          <w:szCs w:val="24"/>
          <w:u w:val="single"/>
          <w:lang w:val="en-GB" w:eastAsia="zh-CN"/>
        </w:rPr>
        <w:t>变更；通知</w:t>
      </w:r>
      <w:bookmarkStart w:id="62" w:name="changes"/>
      <w:bookmarkEnd w:id="62"/>
    </w:p>
    <w:p w14:paraId="23015866" w14:textId="77777777" w:rsidR="00337BF1" w:rsidRDefault="00000000">
      <w:pPr>
        <w:jc w:val="both"/>
        <w:rPr>
          <w:rFonts w:ascii="Arial Narrow" w:hAnsi="Arial Narrow"/>
          <w:szCs w:val="24"/>
          <w:lang w:val="en-GB" w:eastAsia="zh-CN"/>
        </w:rPr>
      </w:pPr>
      <w:r>
        <w:rPr>
          <w:rFonts w:ascii="Arial Narrow" w:hAnsi="Arial Narrow"/>
          <w:szCs w:val="24"/>
          <w:lang w:val="en-GB" w:eastAsia="zh-CN"/>
        </w:rPr>
        <w:t>对上述条款做出的任何变更均须采取书面形式并由双方签署方可生效。对本协议做出的任何修改、补充或纠正除非得到双方签署或</w:t>
      </w:r>
      <w:r>
        <w:rPr>
          <w:rFonts w:ascii="Arial Narrow" w:hAnsi="Arial Narrow" w:hint="eastAsia"/>
          <w:szCs w:val="24"/>
          <w:lang w:val="en-GB" w:eastAsia="zh-CN"/>
        </w:rPr>
        <w:t>盖章</w:t>
      </w:r>
      <w:r>
        <w:rPr>
          <w:rFonts w:ascii="Arial Narrow" w:hAnsi="Arial Narrow"/>
          <w:szCs w:val="24"/>
          <w:lang w:val="en-GB" w:eastAsia="zh-CN"/>
        </w:rPr>
        <w:t>否则不具有约束力。本协议项下发出的一切通知均须采取书面形式并按本协议中所列地址发送给本协议首</w:t>
      </w:r>
      <w:r>
        <w:rPr>
          <w:rFonts w:ascii="Arial Narrow" w:hAnsi="Arial Narrow" w:hint="eastAsia"/>
          <w:szCs w:val="24"/>
          <w:lang w:val="en-GB" w:eastAsia="zh-CN"/>
        </w:rPr>
        <w:t>尾</w:t>
      </w:r>
      <w:r>
        <w:rPr>
          <w:rFonts w:ascii="Arial Narrow" w:hAnsi="Arial Narrow"/>
          <w:szCs w:val="24"/>
          <w:lang w:val="en-GB" w:eastAsia="zh-CN"/>
        </w:rPr>
        <w:t>页所列人员。通知应在对方接收后视为送达并须采取下列方式发送：</w:t>
      </w:r>
      <w:r>
        <w:rPr>
          <w:rFonts w:ascii="Arial Narrow" w:hAnsi="Arial Narrow"/>
          <w:szCs w:val="24"/>
          <w:lang w:val="en-GB" w:eastAsia="zh-CN"/>
        </w:rPr>
        <w:t>(a)</w:t>
      </w:r>
      <w:r>
        <w:rPr>
          <w:rFonts w:ascii="Arial Narrow" w:hAnsi="Arial Narrow"/>
          <w:szCs w:val="24"/>
          <w:lang w:val="en-GB" w:eastAsia="zh-CN"/>
        </w:rPr>
        <w:t>专人递交；</w:t>
      </w:r>
      <w:r>
        <w:rPr>
          <w:rFonts w:ascii="Arial Narrow" w:hAnsi="Arial Narrow"/>
          <w:szCs w:val="24"/>
          <w:lang w:val="en-GB" w:eastAsia="zh-CN"/>
        </w:rPr>
        <w:t>(b)</w:t>
      </w:r>
      <w:r>
        <w:rPr>
          <w:rFonts w:ascii="Arial Narrow" w:hAnsi="Arial Narrow"/>
          <w:szCs w:val="24"/>
          <w:lang w:val="en-GB" w:eastAsia="zh-CN"/>
        </w:rPr>
        <w:t>商业隔夜快递服务</w:t>
      </w:r>
      <w:r>
        <w:rPr>
          <w:rFonts w:ascii="Arial Narrow" w:hAnsi="Arial Narrow" w:hint="eastAsia"/>
          <w:szCs w:val="24"/>
          <w:lang w:val="en-GB" w:eastAsia="zh-CN"/>
        </w:rPr>
        <w:t>(</w:t>
      </w:r>
      <w:r>
        <w:rPr>
          <w:rFonts w:ascii="Arial Narrow" w:hAnsi="Arial Narrow"/>
          <w:szCs w:val="24"/>
          <w:lang w:val="en-GB" w:eastAsia="zh-CN"/>
        </w:rPr>
        <w:t>要求回执</w:t>
      </w:r>
      <w:r>
        <w:rPr>
          <w:rFonts w:ascii="Arial Narrow" w:hAnsi="Arial Narrow" w:hint="eastAsia"/>
          <w:szCs w:val="24"/>
          <w:lang w:val="en-GB" w:eastAsia="zh-CN"/>
        </w:rPr>
        <w:t>)</w:t>
      </w:r>
      <w:r>
        <w:rPr>
          <w:rFonts w:ascii="Arial Narrow" w:hAnsi="Arial Narrow"/>
          <w:szCs w:val="24"/>
          <w:lang w:val="en-GB" w:eastAsia="zh-CN"/>
        </w:rPr>
        <w:t>；或者</w:t>
      </w:r>
      <w:r>
        <w:rPr>
          <w:rFonts w:ascii="Arial Narrow" w:hAnsi="Arial Narrow"/>
          <w:szCs w:val="24"/>
          <w:lang w:val="en-GB" w:eastAsia="zh-CN"/>
        </w:rPr>
        <w:t>(c)</w:t>
      </w:r>
      <w:r>
        <w:rPr>
          <w:rFonts w:ascii="Arial Narrow" w:hAnsi="Arial Narrow"/>
          <w:szCs w:val="24"/>
          <w:lang w:val="en-GB" w:eastAsia="zh-CN"/>
        </w:rPr>
        <w:t>传真，以机打收据为凭，但条件是在同日通过商业隔夜快递服务按上文规定方式发送一份确认副本。</w:t>
      </w:r>
    </w:p>
    <w:p w14:paraId="05A90518" w14:textId="77777777" w:rsidR="00337BF1" w:rsidRDefault="00337BF1">
      <w:pPr>
        <w:jc w:val="both"/>
        <w:rPr>
          <w:rFonts w:ascii="Arial Narrow" w:hAnsi="Arial Narrow"/>
          <w:szCs w:val="24"/>
          <w:lang w:val="en-GB" w:eastAsia="zh-CN"/>
        </w:rPr>
      </w:pPr>
    </w:p>
    <w:p w14:paraId="40351A7F"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bookmarkStart w:id="63" w:name="label_damages"/>
      <w:bookmarkStart w:id="64" w:name="label_partner_exculpation"/>
      <w:bookmarkStart w:id="65" w:name="label_arbitration"/>
      <w:bookmarkEnd w:id="63"/>
      <w:bookmarkEnd w:id="64"/>
      <w:bookmarkEnd w:id="65"/>
      <w:r>
        <w:rPr>
          <w:rFonts w:ascii="Arial Narrow" w:hAnsi="Arial Narrow"/>
          <w:b/>
          <w:spacing w:val="-3"/>
          <w:szCs w:val="24"/>
          <w:u w:val="single"/>
          <w:lang w:val="en-GB" w:eastAsia="zh-CN"/>
        </w:rPr>
        <w:t>适用法律与管辖地</w:t>
      </w:r>
      <w:bookmarkStart w:id="66" w:name="arbitration"/>
      <w:bookmarkEnd w:id="66"/>
    </w:p>
    <w:p w14:paraId="50465D7E" w14:textId="77777777" w:rsidR="00337BF1" w:rsidRDefault="00000000">
      <w:pPr>
        <w:jc w:val="both"/>
        <w:rPr>
          <w:rFonts w:ascii="Arial Narrow" w:hAnsi="Arial Narrow"/>
          <w:szCs w:val="24"/>
          <w:lang w:val="en-GB" w:eastAsia="zh-CN"/>
        </w:rPr>
      </w:pPr>
      <w:r>
        <w:rPr>
          <w:rFonts w:ascii="Arial Narrow" w:hAnsi="Arial Narrow" w:hint="eastAsia"/>
          <w:szCs w:val="24"/>
          <w:lang w:val="en-GB" w:eastAsia="zh-CN"/>
        </w:rPr>
        <w:t>本协议应受中华人民共和国的实体法管辖并依照该等法律加以解释，不考虑其法律冲突原则。凡因本协议的履行或与本协议有关的一切争议，双方应协商解决，如果协商不能解决，则应向本协议履行地人民法院提起诉讼。</w:t>
      </w:r>
    </w:p>
    <w:p w14:paraId="367D7F12" w14:textId="77777777" w:rsidR="00337BF1" w:rsidRDefault="00337BF1">
      <w:pPr>
        <w:jc w:val="both"/>
        <w:rPr>
          <w:rFonts w:ascii="Arial Narrow" w:hAnsi="Arial Narrow"/>
          <w:szCs w:val="24"/>
          <w:lang w:val="en-GB" w:eastAsia="zh-CN"/>
        </w:rPr>
      </w:pPr>
    </w:p>
    <w:p w14:paraId="07809648"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律师费</w:t>
      </w:r>
    </w:p>
    <w:p w14:paraId="6B11F93B" w14:textId="77777777" w:rsidR="00337BF1" w:rsidRDefault="00000000">
      <w:pPr>
        <w:jc w:val="both"/>
        <w:rPr>
          <w:rFonts w:ascii="Arial Narrow" w:hAnsi="Arial Narrow"/>
          <w:szCs w:val="24"/>
          <w:lang w:val="en-GB" w:eastAsia="zh-CN"/>
        </w:rPr>
      </w:pPr>
      <w:r>
        <w:rPr>
          <w:rFonts w:ascii="Arial Narrow" w:hAnsi="Arial Narrow"/>
          <w:szCs w:val="24"/>
          <w:lang w:val="en-GB" w:eastAsia="zh-CN"/>
        </w:rPr>
        <w:t>如果任何一方为执行本协议的某项条款和条件而针对另一方采取任何法律行动，则双方</w:t>
      </w:r>
      <w:r>
        <w:rPr>
          <w:rFonts w:ascii="Arial Narrow" w:hAnsi="Arial Narrow"/>
          <w:szCs w:val="24"/>
          <w:lang w:val="en-GB" w:eastAsia="zh-CN"/>
        </w:rPr>
        <w:lastRenderedPageBreak/>
        <w:t>同意，该等法律行动的败诉一方应向胜诉一方支付全部的法庭费用、合理的律师费和胜诉一方产生的开支。此外，被通过</w:t>
      </w:r>
      <w:proofErr w:type="gramStart"/>
      <w:r>
        <w:rPr>
          <w:rFonts w:ascii="Arial Narrow" w:hAnsi="Arial Narrow"/>
          <w:szCs w:val="24"/>
          <w:lang w:val="en-GB" w:eastAsia="zh-CN"/>
        </w:rPr>
        <w:t>非司法</w:t>
      </w:r>
      <w:proofErr w:type="gramEnd"/>
      <w:r>
        <w:rPr>
          <w:rFonts w:ascii="Arial Narrow" w:hAnsi="Arial Narrow"/>
          <w:szCs w:val="24"/>
          <w:lang w:val="en-GB" w:eastAsia="zh-CN"/>
        </w:rPr>
        <w:t>手段追讨的一方应负责支付成功获得本协议项下所欠款项追讨权的一方所产生的全部合理开支</w:t>
      </w:r>
      <w:r>
        <w:rPr>
          <w:rFonts w:ascii="Arial Narrow" w:hAnsi="Arial Narrow" w:hint="eastAsia"/>
          <w:szCs w:val="24"/>
          <w:lang w:val="en-GB" w:eastAsia="zh-CN"/>
        </w:rPr>
        <w:t>(</w:t>
      </w:r>
      <w:r>
        <w:rPr>
          <w:rFonts w:ascii="Arial Narrow" w:hAnsi="Arial Narrow"/>
          <w:szCs w:val="24"/>
          <w:lang w:val="en-GB" w:eastAsia="zh-CN"/>
        </w:rPr>
        <w:t>包括合理的律师费</w:t>
      </w:r>
      <w:r>
        <w:rPr>
          <w:rFonts w:ascii="Arial Narrow" w:hAnsi="Arial Narrow" w:hint="eastAsia"/>
          <w:szCs w:val="24"/>
          <w:lang w:val="en-GB" w:eastAsia="zh-CN"/>
        </w:rPr>
        <w:t>)</w:t>
      </w:r>
      <w:r>
        <w:rPr>
          <w:rFonts w:ascii="Arial Narrow" w:hAnsi="Arial Narrow"/>
          <w:szCs w:val="24"/>
          <w:lang w:val="en-GB" w:eastAsia="zh-CN"/>
        </w:rPr>
        <w:t>。</w:t>
      </w:r>
    </w:p>
    <w:p w14:paraId="2B934BAA" w14:textId="77777777" w:rsidR="00337BF1" w:rsidRDefault="00337BF1">
      <w:pPr>
        <w:jc w:val="both"/>
        <w:rPr>
          <w:rFonts w:ascii="Arial Narrow" w:hAnsi="Arial Narrow"/>
          <w:szCs w:val="24"/>
          <w:lang w:val="en-GB" w:eastAsia="zh-CN"/>
        </w:rPr>
      </w:pPr>
      <w:bookmarkStart w:id="67" w:name="label_waiver_jury"/>
      <w:bookmarkStart w:id="68" w:name="waiver_jury"/>
      <w:bookmarkStart w:id="69" w:name="label_attorney"/>
      <w:bookmarkStart w:id="70" w:name="attorney"/>
      <w:bookmarkEnd w:id="67"/>
      <w:bookmarkEnd w:id="68"/>
      <w:bookmarkEnd w:id="69"/>
      <w:bookmarkEnd w:id="70"/>
    </w:p>
    <w:p w14:paraId="4CCA7CB8"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bookmarkStart w:id="71" w:name="label_waiver"/>
      <w:bookmarkEnd w:id="71"/>
      <w:r>
        <w:rPr>
          <w:rFonts w:ascii="Arial Narrow" w:hAnsi="Arial Narrow"/>
          <w:b/>
          <w:spacing w:val="-3"/>
          <w:szCs w:val="24"/>
          <w:u w:val="single"/>
          <w:lang w:val="en-GB" w:eastAsia="zh-CN"/>
        </w:rPr>
        <w:t>弃权</w:t>
      </w:r>
      <w:bookmarkStart w:id="72" w:name="waiver"/>
      <w:bookmarkEnd w:id="72"/>
    </w:p>
    <w:p w14:paraId="0F1F6F05"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r>
        <w:rPr>
          <w:rFonts w:ascii="Arial Narrow" w:hAnsi="Arial Narrow"/>
          <w:szCs w:val="24"/>
          <w:lang w:val="en-GB" w:eastAsia="zh-CN"/>
        </w:rPr>
        <w:t>如有任何一方同意放弃其执行本协议任何条款的权利，该一方并未放弃其在任何其他时间执行该等条款或执行本协议的任何或所有其他条款的权利。</w:t>
      </w:r>
    </w:p>
    <w:p w14:paraId="43F2D3EE" w14:textId="77777777" w:rsidR="00337BF1" w:rsidRDefault="00337BF1">
      <w:pPr>
        <w:jc w:val="both"/>
        <w:rPr>
          <w:rFonts w:ascii="Arial Narrow" w:hAnsi="Arial Narrow"/>
          <w:szCs w:val="24"/>
          <w:lang w:val="en-GB" w:eastAsia="zh-CN"/>
        </w:rPr>
      </w:pPr>
    </w:p>
    <w:p w14:paraId="55B92561"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bookmarkStart w:id="73" w:name="label_binding_agreement"/>
      <w:bookmarkEnd w:id="73"/>
      <w:r>
        <w:rPr>
          <w:rFonts w:ascii="Arial Narrow" w:hAnsi="Arial Narrow"/>
          <w:b/>
          <w:spacing w:val="-3"/>
          <w:szCs w:val="24"/>
          <w:u w:val="single"/>
          <w:lang w:val="en-GB" w:eastAsia="zh-CN"/>
        </w:rPr>
        <w:t>具有约束力的协议</w:t>
      </w:r>
      <w:bookmarkStart w:id="74" w:name="binding_agreement"/>
      <w:bookmarkEnd w:id="74"/>
    </w:p>
    <w:p w14:paraId="3ADBE4DD" w14:textId="77777777" w:rsidR="00337BF1" w:rsidRDefault="00000000">
      <w:pPr>
        <w:jc w:val="both"/>
        <w:rPr>
          <w:rFonts w:ascii="Arial Narrow" w:hAnsi="Arial Narrow"/>
          <w:szCs w:val="24"/>
          <w:lang w:val="en-GB" w:eastAsia="zh-CN"/>
        </w:rPr>
      </w:pPr>
      <w:r>
        <w:rPr>
          <w:rFonts w:ascii="Arial Narrow" w:hAnsi="Arial Narrow"/>
          <w:szCs w:val="24"/>
          <w:lang w:val="en-GB" w:eastAsia="zh-CN"/>
        </w:rPr>
        <w:t>本协议，连同以引述方式列入本协议的</w:t>
      </w:r>
      <w:r>
        <w:rPr>
          <w:rFonts w:ascii="Arial Narrow" w:hAnsi="Arial Narrow" w:hint="eastAsia"/>
          <w:szCs w:val="24"/>
          <w:lang w:val="en-GB" w:eastAsia="zh-CN"/>
        </w:rPr>
        <w:t>活动基本条款与条件</w:t>
      </w:r>
      <w:r>
        <w:rPr>
          <w:rFonts w:ascii="Arial Narrow" w:hAnsi="Arial Narrow"/>
          <w:szCs w:val="24"/>
          <w:lang w:val="en-GB" w:eastAsia="zh-CN"/>
        </w:rPr>
        <w:t>和</w:t>
      </w:r>
      <w:r>
        <w:rPr>
          <w:rFonts w:ascii="Arial Narrow" w:hAnsi="Arial Narrow" w:hint="eastAsia"/>
          <w:szCs w:val="24"/>
          <w:lang w:val="en-GB" w:eastAsia="zh-CN"/>
        </w:rPr>
        <w:t>预算明细</w:t>
      </w:r>
      <w:r>
        <w:rPr>
          <w:rFonts w:ascii="Arial Narrow" w:hAnsi="Arial Narrow"/>
          <w:szCs w:val="24"/>
          <w:lang w:val="en-GB" w:eastAsia="zh-CN"/>
        </w:rPr>
        <w:t>，构成双方达成的全部条款。对该等条款做出的任何变更均须采取书面形式并由双方签署方可生效。本协议一经双方签署，所有先前的口头或书面协议将不再有效。</w:t>
      </w:r>
    </w:p>
    <w:p w14:paraId="20E7B7F8" w14:textId="77777777" w:rsidR="00337BF1" w:rsidRDefault="00337BF1">
      <w:pPr>
        <w:suppressAutoHyphens/>
        <w:overflowPunct w:val="0"/>
        <w:autoSpaceDE w:val="0"/>
        <w:autoSpaceDN w:val="0"/>
        <w:adjustRightInd w:val="0"/>
        <w:jc w:val="both"/>
        <w:rPr>
          <w:ins w:id="75" w:author="SY" w:date="2020-07-27T11:14:00Z"/>
          <w:rFonts w:ascii="Arial Narrow" w:hAnsi="Arial Narrow"/>
          <w:b/>
          <w:spacing w:val="-3"/>
          <w:szCs w:val="24"/>
          <w:u w:val="single"/>
          <w:lang w:val="en-GB" w:eastAsia="zh-CN"/>
        </w:rPr>
      </w:pPr>
      <w:bookmarkStart w:id="76" w:name="label_enforceability"/>
      <w:bookmarkEnd w:id="76"/>
    </w:p>
    <w:p w14:paraId="74897C15" w14:textId="77777777" w:rsidR="00337BF1" w:rsidRDefault="00000000">
      <w:pPr>
        <w:suppressAutoHyphens/>
        <w:overflowPunct w:val="0"/>
        <w:autoSpaceDE w:val="0"/>
        <w:autoSpaceDN w:val="0"/>
        <w:adjustRightInd w:val="0"/>
        <w:jc w:val="both"/>
        <w:rPr>
          <w:rFonts w:ascii="Arial Narrow" w:hAnsi="Arial Narrow"/>
          <w:b/>
          <w:spacing w:val="-3"/>
          <w:szCs w:val="24"/>
          <w:u w:val="single"/>
          <w:lang w:val="en-GB" w:eastAsia="zh-CN"/>
        </w:rPr>
      </w:pPr>
      <w:r>
        <w:rPr>
          <w:rFonts w:ascii="Arial Narrow" w:hAnsi="Arial Narrow"/>
          <w:b/>
          <w:spacing w:val="-3"/>
          <w:szCs w:val="24"/>
          <w:u w:val="single"/>
          <w:lang w:val="en-GB" w:eastAsia="zh-CN"/>
        </w:rPr>
        <w:t>强制执行</w:t>
      </w:r>
      <w:bookmarkStart w:id="77" w:name="enforceability"/>
      <w:bookmarkEnd w:id="77"/>
    </w:p>
    <w:p w14:paraId="596A2D69" w14:textId="77777777" w:rsidR="00337BF1" w:rsidRDefault="00000000">
      <w:pPr>
        <w:jc w:val="both"/>
        <w:rPr>
          <w:del w:id="78" w:author="SY" w:date="2020-07-27T11:14:00Z"/>
          <w:rFonts w:ascii="Arial Narrow" w:hAnsi="Arial Narrow"/>
          <w:szCs w:val="24"/>
          <w:lang w:val="en-GB" w:eastAsia="zh-CN"/>
        </w:rPr>
      </w:pPr>
      <w:r>
        <w:rPr>
          <w:rFonts w:ascii="Arial Narrow" w:hAnsi="Arial Narrow"/>
          <w:szCs w:val="24"/>
          <w:lang w:val="en-GB" w:eastAsia="zh-CN"/>
        </w:rPr>
        <w:t>如果本协议的任何规定根据相关法律不可强制执行，则本协议的所有其他规定应继续具有全面的法律效力。</w:t>
      </w:r>
    </w:p>
    <w:p w14:paraId="595CF1AE" w14:textId="77777777" w:rsidR="00337BF1" w:rsidRDefault="00337BF1">
      <w:pPr>
        <w:jc w:val="both"/>
        <w:rPr>
          <w:rFonts w:ascii="Arial Narrow" w:hAnsi="Arial Narrow"/>
          <w:szCs w:val="24"/>
          <w:lang w:val="en-GB" w:eastAsia="zh-CN"/>
        </w:rPr>
      </w:pPr>
    </w:p>
    <w:p w14:paraId="657917B7" w14:textId="77777777" w:rsidR="00337BF1" w:rsidRDefault="00000000">
      <w:pPr>
        <w:jc w:val="both"/>
        <w:rPr>
          <w:rFonts w:ascii="宋体" w:hAnsi="宋体"/>
          <w:color w:val="000000" w:themeColor="text1"/>
          <w:szCs w:val="24"/>
          <w:u w:val="single"/>
          <w:lang w:eastAsia="zh-CN"/>
        </w:rPr>
      </w:pPr>
      <w:r>
        <w:rPr>
          <w:rFonts w:ascii="宋体" w:hAnsi="宋体" w:hint="eastAsia"/>
          <w:b/>
          <w:color w:val="000000" w:themeColor="text1"/>
          <w:spacing w:val="-3"/>
          <w:szCs w:val="24"/>
          <w:u w:val="single"/>
          <w:lang w:val="en-GB" w:eastAsia="zh-CN"/>
        </w:rPr>
        <w:t>全球</w:t>
      </w:r>
      <w:r>
        <w:rPr>
          <w:rFonts w:ascii="宋体" w:hAnsi="宋体"/>
          <w:b/>
          <w:color w:val="000000" w:themeColor="text1"/>
          <w:spacing w:val="-3"/>
          <w:szCs w:val="24"/>
          <w:u w:val="single"/>
          <w:lang w:val="en-GB" w:eastAsia="zh-CN"/>
        </w:rPr>
        <w:t>顾客</w:t>
      </w:r>
      <w:r>
        <w:rPr>
          <w:rFonts w:ascii="宋体" w:hAnsi="宋体" w:hint="eastAsia"/>
          <w:b/>
          <w:color w:val="000000" w:themeColor="text1"/>
          <w:spacing w:val="-3"/>
          <w:szCs w:val="24"/>
          <w:u w:val="single"/>
          <w:lang w:val="en-GB" w:eastAsia="zh-CN"/>
        </w:rPr>
        <w:t>隐私政策</w:t>
      </w:r>
      <w:r>
        <w:rPr>
          <w:rFonts w:ascii="宋体" w:hAnsi="宋体"/>
          <w:color w:val="000000" w:themeColor="text1"/>
          <w:szCs w:val="24"/>
          <w:u w:val="single"/>
          <w:lang w:eastAsia="zh-CN"/>
        </w:rPr>
        <w:t xml:space="preserve"> </w:t>
      </w:r>
    </w:p>
    <w:p w14:paraId="718FAD01" w14:textId="3FA34B06" w:rsidR="00337BF1" w:rsidRDefault="00000000">
      <w:pPr>
        <w:widowControl/>
        <w:suppressAutoHyphens/>
        <w:overflowPunct w:val="0"/>
        <w:autoSpaceDE w:val="0"/>
        <w:autoSpaceDN w:val="0"/>
        <w:adjustRightInd w:val="0"/>
        <w:jc w:val="both"/>
        <w:rPr>
          <w:del w:id="79" w:author="SY" w:date="2020-07-27T11:13:00Z"/>
          <w:rFonts w:ascii="宋体" w:hAnsi="宋体"/>
          <w:color w:val="000000" w:themeColor="text1"/>
          <w:szCs w:val="24"/>
          <w:lang w:eastAsia="zh-CN"/>
        </w:rPr>
      </w:pPr>
      <w:r>
        <w:rPr>
          <w:rFonts w:ascii="宋体" w:hAnsi="宋体"/>
          <w:color w:val="000000" w:themeColor="text1"/>
          <w:szCs w:val="24"/>
          <w:lang w:eastAsia="zh-CN"/>
        </w:rPr>
        <w:t>请知悉</w:t>
      </w:r>
      <w:r>
        <w:rPr>
          <w:rFonts w:ascii="宋体" w:hAnsi="宋体" w:hint="eastAsia"/>
          <w:color w:val="000000" w:themeColor="text1"/>
          <w:szCs w:val="24"/>
          <w:lang w:eastAsia="zh-CN"/>
        </w:rPr>
        <w:t>，</w:t>
      </w:r>
      <w:proofErr w:type="spellStart"/>
      <w:r w:rsidR="008D2F6C">
        <w:rPr>
          <w:rFonts w:ascii="宋体" w:hAnsi="宋体" w:hint="eastAsia"/>
          <w:color w:val="000000" w:themeColor="text1"/>
          <w:szCs w:val="24"/>
          <w:lang w:eastAsia="zh-CN"/>
        </w:rPr>
        <w:t>yyyy</w:t>
      </w:r>
      <w:proofErr w:type="spellEnd"/>
      <w:r>
        <w:rPr>
          <w:rFonts w:ascii="宋体" w:hAnsi="宋体"/>
          <w:color w:val="000000" w:themeColor="text1"/>
          <w:szCs w:val="24"/>
          <w:lang w:eastAsia="zh-CN"/>
        </w:rPr>
        <w:t>酒店应遵守«对客人的全球隐私政策»(Global Privacy Policy for Guests</w:t>
      </w:r>
      <w:r>
        <w:rPr>
          <w:rFonts w:ascii="宋体" w:hAnsi="宋体" w:hint="eastAsia"/>
          <w:color w:val="000000" w:themeColor="text1"/>
          <w:szCs w:val="24"/>
          <w:lang w:eastAsia="zh-CN"/>
        </w:rPr>
        <w:t>，</w:t>
      </w:r>
      <w:r>
        <w:rPr>
          <w:rFonts w:ascii="宋体" w:hAnsi="宋体"/>
          <w:color w:val="000000" w:themeColor="text1"/>
          <w:szCs w:val="24"/>
          <w:lang w:eastAsia="zh-CN"/>
        </w:rPr>
        <w:t>贵司可从http://privacy.</w:t>
      </w:r>
      <w:r w:rsidR="008D2F6C">
        <w:rPr>
          <w:rFonts w:ascii="宋体" w:hAnsi="宋体" w:hint="eastAsia"/>
          <w:color w:val="000000" w:themeColor="text1"/>
          <w:szCs w:val="24"/>
          <w:lang w:eastAsia="zh-CN"/>
        </w:rPr>
        <w:t>xxxxx</w:t>
      </w:r>
      <w:r>
        <w:rPr>
          <w:rFonts w:ascii="宋体" w:hAnsi="宋体"/>
          <w:color w:val="000000" w:themeColor="text1"/>
          <w:szCs w:val="24"/>
          <w:lang w:eastAsia="zh-CN"/>
        </w:rPr>
        <w:t>.com获得，下称“隐私政策”)。</w:t>
      </w:r>
    </w:p>
    <w:p w14:paraId="2FED044A" w14:textId="77777777" w:rsidR="00337BF1" w:rsidRDefault="00337BF1">
      <w:pPr>
        <w:widowControl/>
        <w:suppressAutoHyphens/>
        <w:overflowPunct w:val="0"/>
        <w:autoSpaceDE w:val="0"/>
        <w:autoSpaceDN w:val="0"/>
        <w:adjustRightInd w:val="0"/>
        <w:jc w:val="both"/>
        <w:rPr>
          <w:rFonts w:ascii="宋体" w:hAnsi="宋体"/>
          <w:color w:val="000000" w:themeColor="text1"/>
          <w:szCs w:val="24"/>
          <w:lang w:eastAsia="zh-CN"/>
        </w:rPr>
      </w:pPr>
    </w:p>
    <w:p w14:paraId="32CA475A" w14:textId="77777777" w:rsidR="00337BF1" w:rsidRDefault="00000000">
      <w:pPr>
        <w:widowControl/>
        <w:suppressAutoHyphens/>
        <w:overflowPunct w:val="0"/>
        <w:autoSpaceDE w:val="0"/>
        <w:autoSpaceDN w:val="0"/>
        <w:adjustRightInd w:val="0"/>
        <w:jc w:val="both"/>
        <w:rPr>
          <w:rFonts w:ascii="宋体" w:hAnsi="宋体"/>
          <w:color w:val="000000" w:themeColor="text1"/>
          <w:szCs w:val="24"/>
          <w:lang w:eastAsia="zh-CN"/>
        </w:rPr>
      </w:pPr>
      <w:r>
        <w:rPr>
          <w:rFonts w:ascii="宋体" w:hAnsi="宋体"/>
          <w:color w:val="000000" w:themeColor="text1"/>
          <w:szCs w:val="24"/>
          <w:lang w:eastAsia="zh-CN"/>
        </w:rPr>
        <w:t>针对根据本协议在酒店入住的贵司的客人(下称“顾客之客人”)</w:t>
      </w:r>
      <w:r>
        <w:rPr>
          <w:rFonts w:ascii="宋体" w:hAnsi="宋体" w:hint="eastAsia"/>
          <w:color w:val="000000" w:themeColor="text1"/>
          <w:szCs w:val="24"/>
          <w:lang w:eastAsia="zh-CN"/>
        </w:rPr>
        <w:t>，</w:t>
      </w:r>
      <w:r>
        <w:rPr>
          <w:rFonts w:ascii="宋体" w:hAnsi="宋体"/>
          <w:color w:val="000000" w:themeColor="text1"/>
          <w:szCs w:val="24"/>
          <w:lang w:eastAsia="zh-CN"/>
        </w:rPr>
        <w:t>贵司(</w:t>
      </w:r>
      <w:proofErr w:type="gramStart"/>
      <w:r>
        <w:rPr>
          <w:rFonts w:ascii="宋体" w:hAnsi="宋体"/>
          <w:color w:val="000000" w:themeColor="text1"/>
          <w:szCs w:val="24"/>
          <w:lang w:eastAsia="zh-CN"/>
        </w:rPr>
        <w:t>下称为</w:t>
      </w:r>
      <w:proofErr w:type="gramEnd"/>
      <w:r>
        <w:rPr>
          <w:rFonts w:ascii="宋体" w:hAnsi="宋体"/>
          <w:color w:val="000000" w:themeColor="text1"/>
          <w:szCs w:val="24"/>
          <w:lang w:eastAsia="zh-CN"/>
        </w:rPr>
        <w:t>“顾客”)应当</w:t>
      </w:r>
      <w:r>
        <w:rPr>
          <w:rFonts w:ascii="宋体" w:hAnsi="宋体" w:hint="eastAsia"/>
          <w:color w:val="000000" w:themeColor="text1"/>
          <w:szCs w:val="24"/>
          <w:lang w:eastAsia="zh-CN"/>
        </w:rPr>
        <w:t>：</w:t>
      </w:r>
    </w:p>
    <w:p w14:paraId="15201194" w14:textId="77777777" w:rsidR="00337BF1" w:rsidRDefault="00000000">
      <w:pPr>
        <w:widowControl/>
        <w:suppressAutoHyphens/>
        <w:overflowPunct w:val="0"/>
        <w:autoSpaceDE w:val="0"/>
        <w:autoSpaceDN w:val="0"/>
        <w:adjustRightInd w:val="0"/>
        <w:jc w:val="both"/>
        <w:rPr>
          <w:rFonts w:ascii="宋体" w:hAnsi="宋体"/>
          <w:color w:val="000000" w:themeColor="text1"/>
          <w:szCs w:val="24"/>
          <w:lang w:eastAsia="zh-CN"/>
        </w:rPr>
      </w:pPr>
      <w:r>
        <w:rPr>
          <w:rFonts w:ascii="宋体" w:hAnsi="宋体"/>
          <w:color w:val="000000" w:themeColor="text1"/>
          <w:szCs w:val="24"/>
          <w:lang w:eastAsia="zh-CN"/>
        </w:rPr>
        <w:t>(</w:t>
      </w:r>
      <w:proofErr w:type="spellStart"/>
      <w:r>
        <w:rPr>
          <w:rFonts w:ascii="宋体" w:hAnsi="宋体"/>
          <w:color w:val="000000" w:themeColor="text1"/>
          <w:szCs w:val="24"/>
          <w:lang w:eastAsia="zh-CN"/>
        </w:rPr>
        <w:t>i</w:t>
      </w:r>
      <w:proofErr w:type="spellEnd"/>
      <w:r>
        <w:rPr>
          <w:rFonts w:ascii="宋体" w:hAnsi="宋体"/>
          <w:color w:val="000000" w:themeColor="text1"/>
          <w:szCs w:val="24"/>
          <w:lang w:eastAsia="zh-CN"/>
        </w:rPr>
        <w:t>) 使顾客之客人知晓隐私政策</w:t>
      </w:r>
      <w:r>
        <w:rPr>
          <w:rFonts w:ascii="宋体" w:hAnsi="宋体" w:hint="eastAsia"/>
          <w:color w:val="000000" w:themeColor="text1"/>
          <w:szCs w:val="24"/>
          <w:lang w:eastAsia="zh-CN"/>
        </w:rPr>
        <w:t>；</w:t>
      </w:r>
    </w:p>
    <w:p w14:paraId="0A4F11FE" w14:textId="77777777" w:rsidR="00337BF1" w:rsidRDefault="00000000">
      <w:pPr>
        <w:widowControl/>
        <w:suppressAutoHyphens/>
        <w:overflowPunct w:val="0"/>
        <w:autoSpaceDE w:val="0"/>
        <w:autoSpaceDN w:val="0"/>
        <w:adjustRightInd w:val="0"/>
        <w:jc w:val="both"/>
        <w:rPr>
          <w:rFonts w:ascii="宋体" w:hAnsi="宋体"/>
          <w:color w:val="000000" w:themeColor="text1"/>
          <w:szCs w:val="24"/>
          <w:lang w:eastAsia="zh-CN"/>
        </w:rPr>
      </w:pPr>
      <w:r>
        <w:rPr>
          <w:rFonts w:ascii="宋体" w:hAnsi="宋体"/>
          <w:color w:val="000000" w:themeColor="text1"/>
          <w:szCs w:val="24"/>
          <w:lang w:eastAsia="zh-CN"/>
        </w:rPr>
        <w:t>(ii) 获得顾客之客人对向酒店披露其个人信息的同意;</w:t>
      </w:r>
      <w:r>
        <w:rPr>
          <w:rFonts w:ascii="宋体" w:hAnsi="宋体" w:hint="eastAsia"/>
          <w:color w:val="000000" w:themeColor="text1"/>
          <w:szCs w:val="24"/>
          <w:lang w:eastAsia="zh-CN"/>
        </w:rPr>
        <w:t xml:space="preserve"> 并且向酒店承诺并保证：</w:t>
      </w:r>
      <w:r>
        <w:rPr>
          <w:rFonts w:ascii="宋体" w:hAnsi="宋体"/>
          <w:color w:val="000000" w:themeColor="text1"/>
          <w:szCs w:val="24"/>
          <w:lang w:eastAsia="zh-CN"/>
        </w:rPr>
        <w:t>(a) 顾客有权向酒店披露顾客之客人的个人信息</w:t>
      </w:r>
      <w:r>
        <w:rPr>
          <w:rFonts w:ascii="宋体" w:hAnsi="宋体" w:hint="eastAsia"/>
          <w:color w:val="000000" w:themeColor="text1"/>
          <w:szCs w:val="24"/>
          <w:lang w:eastAsia="zh-CN"/>
        </w:rPr>
        <w:t>；</w:t>
      </w:r>
      <w:r>
        <w:rPr>
          <w:rFonts w:ascii="宋体" w:hAnsi="宋体"/>
          <w:color w:val="000000" w:themeColor="text1"/>
          <w:szCs w:val="24"/>
          <w:lang w:eastAsia="zh-CN"/>
        </w:rPr>
        <w:t>(b) 顾客已被授权为本项所规定之目的作为每位顾客之客人的代理人行事。</w:t>
      </w:r>
    </w:p>
    <w:p w14:paraId="1671EBBB" w14:textId="77777777" w:rsidR="00337BF1" w:rsidRDefault="00337BF1">
      <w:pPr>
        <w:widowControl/>
        <w:suppressAutoHyphens/>
        <w:overflowPunct w:val="0"/>
        <w:autoSpaceDE w:val="0"/>
        <w:autoSpaceDN w:val="0"/>
        <w:adjustRightInd w:val="0"/>
        <w:jc w:val="both"/>
        <w:rPr>
          <w:rFonts w:ascii="宋体" w:hAnsi="宋体"/>
          <w:color w:val="000000" w:themeColor="text1"/>
          <w:szCs w:val="24"/>
          <w:lang w:eastAsia="zh-CN"/>
        </w:rPr>
      </w:pPr>
    </w:p>
    <w:p w14:paraId="2B6D3017" w14:textId="2D7C6490" w:rsidR="00337BF1" w:rsidRDefault="00000000">
      <w:pPr>
        <w:widowControl/>
        <w:suppressAutoHyphens/>
        <w:overflowPunct w:val="0"/>
        <w:autoSpaceDE w:val="0"/>
        <w:autoSpaceDN w:val="0"/>
        <w:adjustRightInd w:val="0"/>
        <w:jc w:val="both"/>
        <w:rPr>
          <w:del w:id="80" w:author="SY" w:date="2020-07-27T11:13:00Z"/>
          <w:rFonts w:ascii="宋体" w:hAnsi="宋体"/>
          <w:color w:val="000000" w:themeColor="text1"/>
          <w:szCs w:val="24"/>
          <w:lang w:eastAsia="zh-CN"/>
        </w:rPr>
      </w:pPr>
      <w:r>
        <w:rPr>
          <w:rFonts w:ascii="宋体" w:hAnsi="宋体" w:hint="eastAsia"/>
          <w:color w:val="000000" w:themeColor="text1"/>
          <w:szCs w:val="24"/>
          <w:lang w:eastAsia="zh-CN"/>
        </w:rPr>
        <w:t>衷心感谢您对</w:t>
      </w:r>
      <w:proofErr w:type="spellStart"/>
      <w:r w:rsidR="008D2F6C">
        <w:rPr>
          <w:rFonts w:ascii="宋体" w:hAnsi="宋体" w:hint="eastAsia"/>
          <w:color w:val="000000" w:themeColor="text1"/>
          <w:szCs w:val="24"/>
          <w:lang w:eastAsia="zh-CN"/>
        </w:rPr>
        <w:t>yyyy</w:t>
      </w:r>
      <w:proofErr w:type="spellEnd"/>
      <w:r>
        <w:rPr>
          <w:rFonts w:ascii="宋体" w:hAnsi="宋体"/>
          <w:color w:val="000000" w:themeColor="text1"/>
          <w:szCs w:val="24"/>
          <w:lang w:eastAsia="zh-CN"/>
        </w:rPr>
        <w:t>酒店</w:t>
      </w:r>
      <w:r>
        <w:rPr>
          <w:rFonts w:ascii="宋体" w:hAnsi="宋体" w:hint="eastAsia"/>
          <w:color w:val="000000" w:themeColor="text1"/>
          <w:szCs w:val="24"/>
          <w:lang w:eastAsia="zh-CN"/>
        </w:rPr>
        <w:t>的支持。期待与您合作，和您共同见证这一特别的时刻。</w:t>
      </w:r>
    </w:p>
    <w:p w14:paraId="16DA9CF4" w14:textId="77777777" w:rsidR="00337BF1" w:rsidRDefault="00337BF1" w:rsidP="00337BF1">
      <w:pPr>
        <w:widowControl/>
        <w:overflowPunct w:val="0"/>
        <w:autoSpaceDE w:val="0"/>
        <w:autoSpaceDN w:val="0"/>
        <w:adjustRightInd w:val="0"/>
        <w:jc w:val="both"/>
        <w:rPr>
          <w:del w:id="81" w:author="SY" w:date="2020-07-27T11:13:00Z"/>
          <w:rFonts w:asciiTheme="minorEastAsia" w:eastAsiaTheme="minorEastAsia" w:hAnsiTheme="minorEastAsia"/>
          <w:color w:val="000000" w:themeColor="text1"/>
          <w:spacing w:val="-3"/>
          <w:szCs w:val="24"/>
          <w:lang w:val="en-GB" w:eastAsia="zh-CN"/>
        </w:rPr>
        <w:pPrChange w:id="82" w:author="SY" w:date="2020-07-27T11:13:00Z">
          <w:pPr>
            <w:widowControl/>
          </w:pPr>
        </w:pPrChange>
      </w:pPr>
    </w:p>
    <w:p w14:paraId="5BC3F1C3" w14:textId="77777777" w:rsidR="00337BF1" w:rsidRDefault="00337BF1" w:rsidP="00337BF1">
      <w:pPr>
        <w:widowControl/>
        <w:overflowPunct w:val="0"/>
        <w:autoSpaceDE w:val="0"/>
        <w:autoSpaceDN w:val="0"/>
        <w:adjustRightInd w:val="0"/>
        <w:jc w:val="both"/>
        <w:rPr>
          <w:del w:id="83" w:author="SY" w:date="2020-07-27T11:13:00Z"/>
          <w:rFonts w:asciiTheme="minorEastAsia" w:eastAsiaTheme="minorEastAsia" w:hAnsiTheme="minorEastAsia"/>
          <w:color w:val="000000" w:themeColor="text1"/>
          <w:spacing w:val="-3"/>
          <w:szCs w:val="24"/>
          <w:lang w:val="en-GB" w:eastAsia="zh-CN"/>
        </w:rPr>
        <w:pPrChange w:id="84" w:author="SY" w:date="2020-07-27T11:13:00Z">
          <w:pPr>
            <w:widowControl/>
          </w:pPr>
        </w:pPrChange>
      </w:pPr>
    </w:p>
    <w:p w14:paraId="071EBDBB" w14:textId="77777777" w:rsidR="00337BF1" w:rsidRDefault="00337BF1" w:rsidP="00337BF1">
      <w:pPr>
        <w:widowControl/>
        <w:overflowPunct w:val="0"/>
        <w:autoSpaceDE w:val="0"/>
        <w:autoSpaceDN w:val="0"/>
        <w:adjustRightInd w:val="0"/>
        <w:jc w:val="both"/>
        <w:rPr>
          <w:del w:id="85" w:author="SY" w:date="2020-07-27T11:13:00Z"/>
          <w:rFonts w:asciiTheme="minorEastAsia" w:eastAsiaTheme="minorEastAsia" w:hAnsiTheme="minorEastAsia"/>
          <w:color w:val="000000" w:themeColor="text1"/>
          <w:spacing w:val="-3"/>
          <w:szCs w:val="24"/>
          <w:lang w:val="en-GB" w:eastAsia="zh-CN"/>
        </w:rPr>
        <w:pPrChange w:id="86" w:author="SY" w:date="2020-07-27T11:13:00Z">
          <w:pPr>
            <w:widowControl/>
          </w:pPr>
        </w:pPrChange>
      </w:pPr>
    </w:p>
    <w:p w14:paraId="41615406" w14:textId="77777777" w:rsidR="00337BF1" w:rsidRDefault="00337BF1" w:rsidP="00337BF1">
      <w:pPr>
        <w:widowControl/>
        <w:overflowPunct w:val="0"/>
        <w:autoSpaceDE w:val="0"/>
        <w:autoSpaceDN w:val="0"/>
        <w:adjustRightInd w:val="0"/>
        <w:jc w:val="both"/>
        <w:rPr>
          <w:del w:id="87" w:author="SY" w:date="2020-07-27T11:13:00Z"/>
          <w:rFonts w:asciiTheme="minorEastAsia" w:eastAsiaTheme="minorEastAsia" w:hAnsiTheme="minorEastAsia"/>
          <w:color w:val="000000" w:themeColor="text1"/>
          <w:spacing w:val="-3"/>
          <w:szCs w:val="24"/>
          <w:lang w:val="en-GB" w:eastAsia="zh-CN"/>
        </w:rPr>
        <w:pPrChange w:id="88" w:author="SY" w:date="2020-07-27T11:13:00Z">
          <w:pPr>
            <w:widowControl/>
          </w:pPr>
        </w:pPrChange>
      </w:pPr>
    </w:p>
    <w:p w14:paraId="4DE140A5" w14:textId="77777777" w:rsidR="00337BF1" w:rsidRDefault="00337BF1" w:rsidP="00337BF1">
      <w:pPr>
        <w:widowControl/>
        <w:overflowPunct w:val="0"/>
        <w:autoSpaceDE w:val="0"/>
        <w:autoSpaceDN w:val="0"/>
        <w:adjustRightInd w:val="0"/>
        <w:jc w:val="both"/>
        <w:rPr>
          <w:del w:id="89" w:author="SY" w:date="2020-07-27T11:13:00Z"/>
          <w:rFonts w:asciiTheme="minorEastAsia" w:eastAsiaTheme="minorEastAsia" w:hAnsiTheme="minorEastAsia"/>
          <w:color w:val="000000" w:themeColor="text1"/>
          <w:spacing w:val="-3"/>
          <w:szCs w:val="24"/>
          <w:lang w:val="en-GB" w:eastAsia="zh-CN"/>
        </w:rPr>
        <w:pPrChange w:id="90" w:author="SY" w:date="2020-07-27T11:13:00Z">
          <w:pPr>
            <w:widowControl/>
          </w:pPr>
        </w:pPrChange>
      </w:pPr>
    </w:p>
    <w:p w14:paraId="5579EB4F" w14:textId="77777777" w:rsidR="00337BF1" w:rsidRDefault="00337BF1" w:rsidP="00337BF1">
      <w:pPr>
        <w:widowControl/>
        <w:overflowPunct w:val="0"/>
        <w:autoSpaceDE w:val="0"/>
        <w:autoSpaceDN w:val="0"/>
        <w:adjustRightInd w:val="0"/>
        <w:jc w:val="both"/>
        <w:rPr>
          <w:del w:id="91" w:author="SY" w:date="2020-07-27T11:13:00Z"/>
          <w:rFonts w:asciiTheme="minorEastAsia" w:eastAsiaTheme="minorEastAsia" w:hAnsiTheme="minorEastAsia"/>
          <w:color w:val="000000" w:themeColor="text1"/>
          <w:spacing w:val="-3"/>
          <w:szCs w:val="24"/>
          <w:lang w:val="en-GB" w:eastAsia="zh-CN"/>
        </w:rPr>
        <w:pPrChange w:id="92" w:author="SY" w:date="2020-07-27T11:13:00Z">
          <w:pPr>
            <w:widowControl/>
          </w:pPr>
        </w:pPrChange>
      </w:pPr>
    </w:p>
    <w:p w14:paraId="414508B8" w14:textId="77777777" w:rsidR="00337BF1" w:rsidRDefault="00337BF1" w:rsidP="00337BF1">
      <w:pPr>
        <w:widowControl/>
        <w:overflowPunct w:val="0"/>
        <w:autoSpaceDE w:val="0"/>
        <w:autoSpaceDN w:val="0"/>
        <w:adjustRightInd w:val="0"/>
        <w:jc w:val="both"/>
        <w:rPr>
          <w:del w:id="93" w:author="SY" w:date="2020-07-27T11:13:00Z"/>
          <w:rFonts w:asciiTheme="minorEastAsia" w:eastAsiaTheme="minorEastAsia" w:hAnsiTheme="minorEastAsia"/>
          <w:color w:val="000000" w:themeColor="text1"/>
          <w:spacing w:val="-3"/>
          <w:szCs w:val="24"/>
          <w:lang w:val="en-GB" w:eastAsia="zh-CN"/>
        </w:rPr>
        <w:pPrChange w:id="94" w:author="SY" w:date="2020-07-27T11:13:00Z">
          <w:pPr>
            <w:widowControl/>
          </w:pPr>
        </w:pPrChange>
      </w:pPr>
    </w:p>
    <w:p w14:paraId="106C5E94" w14:textId="77777777" w:rsidR="00337BF1" w:rsidRDefault="00337BF1" w:rsidP="00337BF1">
      <w:pPr>
        <w:widowControl/>
        <w:overflowPunct w:val="0"/>
        <w:autoSpaceDE w:val="0"/>
        <w:autoSpaceDN w:val="0"/>
        <w:adjustRightInd w:val="0"/>
        <w:jc w:val="both"/>
        <w:rPr>
          <w:del w:id="95" w:author="SY" w:date="2020-07-27T11:13:00Z"/>
          <w:rFonts w:asciiTheme="minorEastAsia" w:eastAsiaTheme="minorEastAsia" w:hAnsiTheme="minorEastAsia"/>
          <w:color w:val="000000" w:themeColor="text1"/>
          <w:spacing w:val="-3"/>
          <w:szCs w:val="24"/>
          <w:lang w:val="en-GB" w:eastAsia="zh-CN"/>
        </w:rPr>
        <w:pPrChange w:id="96" w:author="SY" w:date="2020-07-27T11:13:00Z">
          <w:pPr>
            <w:widowControl/>
          </w:pPr>
        </w:pPrChange>
      </w:pPr>
    </w:p>
    <w:p w14:paraId="2874FE2D" w14:textId="77777777" w:rsidR="00337BF1" w:rsidRDefault="00337BF1">
      <w:pPr>
        <w:widowControl/>
        <w:rPr>
          <w:rFonts w:asciiTheme="minorEastAsia" w:eastAsiaTheme="minorEastAsia" w:hAnsiTheme="minorEastAsia"/>
          <w:color w:val="000000" w:themeColor="text1"/>
          <w:spacing w:val="-3"/>
          <w:szCs w:val="24"/>
          <w:lang w:val="en-GB" w:eastAsia="zh-CN"/>
        </w:rPr>
      </w:pPr>
    </w:p>
    <w:p w14:paraId="2B47D6D8" w14:textId="4FF708ED" w:rsidR="00337BF1" w:rsidRDefault="008D2F6C">
      <w:pPr>
        <w:tabs>
          <w:tab w:val="left" w:pos="720"/>
          <w:tab w:val="left" w:pos="5400"/>
        </w:tabs>
        <w:snapToGrid w:val="0"/>
        <w:jc w:val="center"/>
        <w:rPr>
          <w:rFonts w:asciiTheme="minorEastAsia" w:eastAsiaTheme="minorEastAsia" w:hAnsiTheme="minorEastAsia"/>
          <w:b/>
          <w:szCs w:val="24"/>
          <w:lang w:eastAsia="zh-CN"/>
        </w:rPr>
      </w:pPr>
      <w:proofErr w:type="spellStart"/>
      <w:r>
        <w:rPr>
          <w:rFonts w:asciiTheme="minorEastAsia" w:eastAsiaTheme="minorEastAsia" w:hAnsiTheme="minorEastAsia" w:hint="eastAsia"/>
          <w:b/>
          <w:bCs/>
          <w:lang w:eastAsia="zh-CN"/>
        </w:rPr>
        <w:t>xxxx</w:t>
      </w:r>
      <w:proofErr w:type="spellEnd"/>
      <w:r w:rsidR="00000000">
        <w:rPr>
          <w:rFonts w:asciiTheme="minorEastAsia" w:eastAsiaTheme="minorEastAsia" w:hAnsiTheme="minorEastAsia" w:hint="eastAsia"/>
          <w:b/>
          <w:bCs/>
          <w:lang w:eastAsia="zh-CN"/>
        </w:rPr>
        <w:t>有限责任公司</w:t>
      </w:r>
      <w:r w:rsidR="00000000">
        <w:rPr>
          <w:rFonts w:asciiTheme="minorEastAsia" w:eastAsiaTheme="minorEastAsia" w:hAnsiTheme="minorEastAsia" w:hint="eastAsia"/>
          <w:b/>
          <w:szCs w:val="24"/>
          <w:lang w:eastAsia="zh-CN"/>
        </w:rPr>
        <w:t>和</w:t>
      </w:r>
      <w:proofErr w:type="spellStart"/>
      <w:r>
        <w:rPr>
          <w:rFonts w:asciiTheme="minorEastAsia" w:eastAsiaTheme="minorEastAsia" w:hAnsiTheme="minorEastAsia" w:hint="eastAsia"/>
          <w:b/>
          <w:szCs w:val="24"/>
          <w:lang w:eastAsia="zh-CN"/>
        </w:rPr>
        <w:t>yyyy</w:t>
      </w:r>
      <w:proofErr w:type="spellEnd"/>
      <w:r>
        <w:rPr>
          <w:rFonts w:asciiTheme="minorEastAsia" w:eastAsiaTheme="minorEastAsia" w:hAnsiTheme="minorEastAsia" w:hint="eastAsia"/>
          <w:b/>
          <w:szCs w:val="24"/>
          <w:lang w:eastAsia="zh-CN"/>
        </w:rPr>
        <w:t>有限公司</w:t>
      </w:r>
    </w:p>
    <w:p w14:paraId="7E09F5C8" w14:textId="77777777" w:rsidR="00337BF1" w:rsidRDefault="00000000">
      <w:pPr>
        <w:tabs>
          <w:tab w:val="left" w:pos="720"/>
          <w:tab w:val="left" w:pos="5400"/>
        </w:tabs>
        <w:snapToGrid w:val="0"/>
        <w:ind w:left="360"/>
        <w:jc w:val="center"/>
        <w:rPr>
          <w:rFonts w:asciiTheme="minorEastAsia" w:eastAsiaTheme="minorEastAsia" w:hAnsiTheme="minorEastAsia"/>
          <w:b/>
          <w:szCs w:val="24"/>
          <w:lang w:eastAsia="zh-CN"/>
        </w:rPr>
      </w:pPr>
      <w:r>
        <w:rPr>
          <w:rFonts w:asciiTheme="minorEastAsia" w:eastAsiaTheme="minorEastAsia" w:hAnsiTheme="minorEastAsia" w:hint="eastAsia"/>
          <w:b/>
          <w:szCs w:val="24"/>
          <w:lang w:eastAsia="zh-CN"/>
        </w:rPr>
        <w:t>同意并接受上述内容</w:t>
      </w:r>
    </w:p>
    <w:tbl>
      <w:tblPr>
        <w:tblStyle w:val="af1"/>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3330"/>
        <w:gridCol w:w="450"/>
        <w:gridCol w:w="1078"/>
        <w:gridCol w:w="3962"/>
      </w:tblGrid>
      <w:tr w:rsidR="00337BF1" w14:paraId="0393B009" w14:textId="77777777">
        <w:tc>
          <w:tcPr>
            <w:tcW w:w="4680" w:type="dxa"/>
            <w:gridSpan w:val="2"/>
            <w:tcBorders>
              <w:bottom w:val="single" w:sz="4" w:space="0" w:color="auto"/>
            </w:tcBorders>
          </w:tcPr>
          <w:p w14:paraId="5F26E746"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450" w:type="dxa"/>
          </w:tcPr>
          <w:p w14:paraId="72835EBD"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5040" w:type="dxa"/>
            <w:gridSpan w:val="2"/>
            <w:tcBorders>
              <w:bottom w:val="single" w:sz="4" w:space="0" w:color="auto"/>
            </w:tcBorders>
          </w:tcPr>
          <w:p w14:paraId="34D67198"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p w14:paraId="21D0B4A7"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p w14:paraId="5EAF3BBD"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r>
      <w:tr w:rsidR="00337BF1" w14:paraId="378D454E" w14:textId="77777777">
        <w:tc>
          <w:tcPr>
            <w:tcW w:w="4680" w:type="dxa"/>
            <w:gridSpan w:val="2"/>
            <w:tcBorders>
              <w:top w:val="single" w:sz="4" w:space="0" w:color="auto"/>
            </w:tcBorders>
          </w:tcPr>
          <w:p w14:paraId="53D4EBBC" w14:textId="696F54B4" w:rsidR="00337BF1" w:rsidRDefault="008D2F6C">
            <w:pPr>
              <w:suppressAutoHyphens/>
              <w:snapToGrid w:val="0"/>
              <w:spacing w:after="0" w:line="240" w:lineRule="auto"/>
              <w:jc w:val="both"/>
              <w:rPr>
                <w:rFonts w:asciiTheme="minorEastAsia" w:eastAsiaTheme="minorEastAsia" w:hAnsiTheme="minorEastAsia" w:hint="eastAsia"/>
                <w:szCs w:val="24"/>
                <w:lang w:eastAsia="zh-CN"/>
              </w:rPr>
            </w:pPr>
            <w:r>
              <w:rPr>
                <w:rFonts w:asciiTheme="minorEastAsia" w:eastAsiaTheme="minorEastAsia" w:hAnsiTheme="minorEastAsia" w:hint="eastAsia"/>
                <w:szCs w:val="24"/>
                <w:lang w:eastAsia="zh-CN"/>
              </w:rPr>
              <w:t>xxx</w:t>
            </w:r>
          </w:p>
        </w:tc>
        <w:tc>
          <w:tcPr>
            <w:tcW w:w="450" w:type="dxa"/>
          </w:tcPr>
          <w:p w14:paraId="2A647A6B" w14:textId="77777777" w:rsidR="00337BF1" w:rsidRDefault="00337BF1">
            <w:pPr>
              <w:suppressAutoHyphens/>
              <w:snapToGrid w:val="0"/>
              <w:spacing w:after="0"/>
              <w:jc w:val="both"/>
              <w:rPr>
                <w:rFonts w:asciiTheme="minorEastAsia" w:eastAsiaTheme="minorEastAsia" w:hAnsiTheme="minorEastAsia"/>
                <w:b/>
                <w:bCs/>
                <w:spacing w:val="-3"/>
                <w:sz w:val="22"/>
                <w:szCs w:val="22"/>
                <w:lang w:val="en-GB" w:eastAsia="zh-CN"/>
              </w:rPr>
            </w:pPr>
          </w:p>
        </w:tc>
        <w:tc>
          <w:tcPr>
            <w:tcW w:w="5040" w:type="dxa"/>
            <w:gridSpan w:val="2"/>
            <w:tcBorders>
              <w:top w:val="single" w:sz="4" w:space="0" w:color="auto"/>
            </w:tcBorders>
          </w:tcPr>
          <w:p w14:paraId="6BB91CA8" w14:textId="77777777" w:rsidR="00337BF1" w:rsidRDefault="00000000">
            <w:pPr>
              <w:pStyle w:val="a5"/>
              <w:spacing w:after="0"/>
              <w:ind w:left="-540" w:firstLineChars="225" w:firstLine="482"/>
              <w:jc w:val="both"/>
              <w:rPr>
                <w:rFonts w:asciiTheme="minorEastAsia" w:eastAsiaTheme="minorEastAsia" w:hAnsiTheme="minorEastAsia"/>
                <w:sz w:val="24"/>
                <w:szCs w:val="24"/>
                <w:lang w:val="en-GB" w:eastAsia="zh-CN"/>
              </w:rPr>
            </w:pPr>
            <w:r>
              <w:rPr>
                <w:rFonts w:asciiTheme="minorEastAsia" w:eastAsiaTheme="minorEastAsia" w:hAnsiTheme="minorEastAsia" w:hint="eastAsia"/>
                <w:bCs/>
                <w:spacing w:val="-3"/>
                <w:szCs w:val="22"/>
                <w:lang w:val="en-GB" w:eastAsia="zh-CN"/>
              </w:rPr>
              <w:t>客人</w:t>
            </w:r>
            <w:r>
              <w:rPr>
                <w:rFonts w:asciiTheme="minorEastAsia" w:eastAsiaTheme="minorEastAsia" w:hAnsiTheme="minorEastAsia"/>
                <w:bCs/>
                <w:spacing w:val="-3"/>
                <w:szCs w:val="22"/>
                <w:lang w:val="en-GB" w:eastAsia="zh-CN"/>
              </w:rPr>
              <w:t>姓名：</w:t>
            </w:r>
            <w:r>
              <w:rPr>
                <w:rFonts w:asciiTheme="minorEastAsia" w:eastAsiaTheme="minorEastAsia" w:hAnsiTheme="minorEastAsia" w:hint="eastAsia"/>
                <w:sz w:val="24"/>
                <w:szCs w:val="24"/>
                <w:lang w:val="en-GB" w:eastAsia="zh-CN"/>
              </w:rPr>
              <w:t xml:space="preserve"> </w:t>
            </w:r>
          </w:p>
        </w:tc>
      </w:tr>
      <w:tr w:rsidR="00337BF1" w14:paraId="5F4DD4CE" w14:textId="77777777">
        <w:tc>
          <w:tcPr>
            <w:tcW w:w="4680" w:type="dxa"/>
            <w:gridSpan w:val="2"/>
          </w:tcPr>
          <w:p w14:paraId="41A886F2" w14:textId="77777777" w:rsidR="00337BF1" w:rsidRDefault="00000000">
            <w:pPr>
              <w:suppressAutoHyphens/>
              <w:snapToGrid w:val="0"/>
              <w:spacing w:after="0" w:line="240" w:lineRule="auto"/>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会议宴会销售助理</w:t>
            </w:r>
          </w:p>
        </w:tc>
        <w:tc>
          <w:tcPr>
            <w:tcW w:w="450" w:type="dxa"/>
          </w:tcPr>
          <w:p w14:paraId="794DC1EF"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c>
          <w:tcPr>
            <w:tcW w:w="5040" w:type="dxa"/>
            <w:gridSpan w:val="2"/>
          </w:tcPr>
          <w:p w14:paraId="3715EDBA" w14:textId="77777777" w:rsidR="00337BF1" w:rsidRDefault="00337BF1">
            <w:pPr>
              <w:suppressAutoHyphens/>
              <w:snapToGrid w:val="0"/>
              <w:spacing w:after="0"/>
              <w:jc w:val="both"/>
              <w:rPr>
                <w:rFonts w:asciiTheme="minorEastAsia" w:eastAsiaTheme="minorEastAsia" w:hAnsiTheme="minorEastAsia"/>
                <w:bCs/>
                <w:spacing w:val="-3"/>
                <w:sz w:val="28"/>
                <w:szCs w:val="24"/>
                <w:lang w:val="en-GB" w:eastAsia="zh-CN"/>
              </w:rPr>
            </w:pPr>
          </w:p>
        </w:tc>
      </w:tr>
      <w:tr w:rsidR="00337BF1" w14:paraId="78133937" w14:textId="77777777">
        <w:tc>
          <w:tcPr>
            <w:tcW w:w="4680" w:type="dxa"/>
            <w:gridSpan w:val="2"/>
          </w:tcPr>
          <w:p w14:paraId="706A82D0" w14:textId="055C5A28" w:rsidR="00337BF1" w:rsidRDefault="008D2F6C">
            <w:pPr>
              <w:suppressAutoHyphens/>
              <w:snapToGrid w:val="0"/>
              <w:spacing w:after="0" w:line="240" w:lineRule="auto"/>
              <w:jc w:val="both"/>
              <w:rPr>
                <w:rFonts w:asciiTheme="minorEastAsia" w:eastAsiaTheme="minorEastAsia" w:hAnsiTheme="minorEastAsia"/>
                <w:b/>
                <w:szCs w:val="24"/>
                <w:lang w:eastAsia="zh-CN"/>
              </w:rPr>
            </w:pPr>
            <w:proofErr w:type="spellStart"/>
            <w:r>
              <w:rPr>
                <w:rFonts w:asciiTheme="minorEastAsia" w:eastAsiaTheme="minorEastAsia" w:hAnsiTheme="minorEastAsia" w:hint="eastAsia"/>
                <w:b/>
                <w:szCs w:val="24"/>
                <w:lang w:eastAsia="zh-CN"/>
              </w:rPr>
              <w:t>yyyy</w:t>
            </w:r>
            <w:proofErr w:type="spellEnd"/>
            <w:r>
              <w:rPr>
                <w:rFonts w:asciiTheme="minorEastAsia" w:eastAsiaTheme="minorEastAsia" w:hAnsiTheme="minorEastAsia" w:hint="eastAsia"/>
                <w:b/>
                <w:szCs w:val="24"/>
                <w:lang w:eastAsia="zh-CN"/>
              </w:rPr>
              <w:t>有限公司</w:t>
            </w:r>
          </w:p>
        </w:tc>
        <w:tc>
          <w:tcPr>
            <w:tcW w:w="450" w:type="dxa"/>
          </w:tcPr>
          <w:p w14:paraId="41296624"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c>
          <w:tcPr>
            <w:tcW w:w="5040" w:type="dxa"/>
            <w:gridSpan w:val="2"/>
          </w:tcPr>
          <w:p w14:paraId="6C40413A" w14:textId="72A76004" w:rsidR="00337BF1" w:rsidRDefault="008D2F6C">
            <w:pPr>
              <w:suppressAutoHyphens/>
              <w:snapToGrid w:val="0"/>
              <w:spacing w:after="0"/>
              <w:jc w:val="both"/>
              <w:rPr>
                <w:rFonts w:asciiTheme="minorEastAsia" w:eastAsiaTheme="minorEastAsia" w:hAnsiTheme="minorEastAsia"/>
                <w:b/>
                <w:bCs/>
                <w:spacing w:val="-3"/>
                <w:szCs w:val="24"/>
                <w:lang w:val="en-GB" w:eastAsia="zh-CN"/>
              </w:rPr>
            </w:pPr>
            <w:proofErr w:type="spellStart"/>
            <w:r>
              <w:rPr>
                <w:rFonts w:asciiTheme="minorEastAsia" w:eastAsiaTheme="minorEastAsia" w:hAnsiTheme="minorEastAsia" w:hint="eastAsia"/>
                <w:b/>
                <w:bCs/>
                <w:lang w:eastAsia="zh-CN"/>
              </w:rPr>
              <w:t>xxxx</w:t>
            </w:r>
            <w:proofErr w:type="spellEnd"/>
            <w:r w:rsidR="00000000">
              <w:rPr>
                <w:rFonts w:asciiTheme="minorEastAsia" w:eastAsiaTheme="minorEastAsia" w:hAnsiTheme="minorEastAsia" w:hint="eastAsia"/>
                <w:b/>
                <w:bCs/>
                <w:lang w:eastAsia="zh-CN"/>
              </w:rPr>
              <w:t>有限责任公司</w:t>
            </w:r>
          </w:p>
        </w:tc>
      </w:tr>
      <w:tr w:rsidR="00337BF1" w14:paraId="5C0826F8" w14:textId="77777777">
        <w:tc>
          <w:tcPr>
            <w:tcW w:w="1350" w:type="dxa"/>
          </w:tcPr>
          <w:p w14:paraId="1486E998" w14:textId="77777777" w:rsidR="00337BF1" w:rsidRDefault="00000000">
            <w:pPr>
              <w:suppressAutoHyphens/>
              <w:snapToGrid w:val="0"/>
              <w:spacing w:after="0" w:line="240" w:lineRule="auto"/>
              <w:jc w:val="both"/>
              <w:rPr>
                <w:rFonts w:asciiTheme="minorEastAsia" w:eastAsiaTheme="minorEastAsia" w:hAnsiTheme="minorEastAsia"/>
                <w:szCs w:val="24"/>
              </w:rPr>
            </w:pPr>
            <w:r>
              <w:rPr>
                <w:rFonts w:asciiTheme="minorEastAsia" w:eastAsiaTheme="minorEastAsia" w:hAnsiTheme="minorEastAsia" w:hint="eastAsia"/>
                <w:szCs w:val="24"/>
                <w:lang w:eastAsia="zh-CN"/>
              </w:rPr>
              <w:t>电话</w:t>
            </w:r>
            <w:r>
              <w:rPr>
                <w:rFonts w:asciiTheme="minorEastAsia" w:eastAsiaTheme="minorEastAsia" w:hAnsiTheme="minorEastAsia"/>
                <w:szCs w:val="24"/>
              </w:rPr>
              <w:t>:</w:t>
            </w:r>
          </w:p>
          <w:p w14:paraId="16BC3461" w14:textId="77777777" w:rsidR="00337BF1" w:rsidRDefault="00000000">
            <w:pPr>
              <w:suppressAutoHyphens/>
              <w:snapToGrid w:val="0"/>
              <w:spacing w:after="0" w:line="240" w:lineRule="auto"/>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手机</w:t>
            </w:r>
            <w:r>
              <w:rPr>
                <w:rFonts w:asciiTheme="minorEastAsia" w:eastAsiaTheme="minorEastAsia" w:hAnsiTheme="minorEastAsia"/>
                <w:szCs w:val="24"/>
                <w:lang w:eastAsia="zh-CN"/>
              </w:rPr>
              <w:t>：</w:t>
            </w:r>
          </w:p>
        </w:tc>
        <w:tc>
          <w:tcPr>
            <w:tcW w:w="3330" w:type="dxa"/>
          </w:tcPr>
          <w:p w14:paraId="16A80375" w14:textId="544F05B2" w:rsidR="00337BF1" w:rsidRDefault="00337BF1">
            <w:pPr>
              <w:suppressAutoHyphens/>
              <w:snapToGrid w:val="0"/>
              <w:spacing w:after="0" w:line="240" w:lineRule="auto"/>
              <w:jc w:val="both"/>
              <w:rPr>
                <w:rFonts w:asciiTheme="minorEastAsia" w:eastAsiaTheme="minorEastAsia" w:hAnsiTheme="minorEastAsia"/>
                <w:szCs w:val="24"/>
              </w:rPr>
            </w:pPr>
          </w:p>
        </w:tc>
        <w:tc>
          <w:tcPr>
            <w:tcW w:w="450" w:type="dxa"/>
          </w:tcPr>
          <w:p w14:paraId="4699620A"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c>
          <w:tcPr>
            <w:tcW w:w="5040" w:type="dxa"/>
            <w:gridSpan w:val="2"/>
          </w:tcPr>
          <w:p w14:paraId="0552FEDD"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r>
      <w:tr w:rsidR="00337BF1" w14:paraId="14EE368B" w14:textId="77777777">
        <w:tc>
          <w:tcPr>
            <w:tcW w:w="1350" w:type="dxa"/>
          </w:tcPr>
          <w:p w14:paraId="3FCBEB42" w14:textId="77777777" w:rsidR="00337BF1" w:rsidRDefault="00000000">
            <w:pPr>
              <w:suppressAutoHyphens/>
              <w:snapToGrid w:val="0"/>
              <w:spacing w:after="0" w:line="240" w:lineRule="auto"/>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网站</w:t>
            </w:r>
            <w:r>
              <w:rPr>
                <w:rFonts w:asciiTheme="minorEastAsia" w:eastAsiaTheme="minorEastAsia" w:hAnsiTheme="minorEastAsia"/>
                <w:szCs w:val="24"/>
                <w:lang w:eastAsia="zh-CN"/>
              </w:rPr>
              <w:t>:</w:t>
            </w:r>
          </w:p>
        </w:tc>
        <w:tc>
          <w:tcPr>
            <w:tcW w:w="3330" w:type="dxa"/>
          </w:tcPr>
          <w:p w14:paraId="0D0D23CA" w14:textId="7040A9FF" w:rsidR="00337BF1" w:rsidRDefault="00337BF1">
            <w:pPr>
              <w:suppressAutoHyphens/>
              <w:snapToGrid w:val="0"/>
              <w:spacing w:after="0" w:line="240" w:lineRule="auto"/>
              <w:jc w:val="both"/>
              <w:rPr>
                <w:rFonts w:ascii="Times New Roman" w:eastAsiaTheme="minorEastAsia" w:hAnsi="Times New Roman"/>
                <w:szCs w:val="24"/>
                <w:lang w:eastAsia="zh-CN"/>
              </w:rPr>
            </w:pPr>
          </w:p>
        </w:tc>
        <w:tc>
          <w:tcPr>
            <w:tcW w:w="450" w:type="dxa"/>
          </w:tcPr>
          <w:p w14:paraId="4C22A392"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c>
          <w:tcPr>
            <w:tcW w:w="5040" w:type="dxa"/>
            <w:gridSpan w:val="2"/>
          </w:tcPr>
          <w:p w14:paraId="67E9F1CD"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r>
      <w:tr w:rsidR="00337BF1" w14:paraId="4035C6F1" w14:textId="77777777">
        <w:tc>
          <w:tcPr>
            <w:tcW w:w="1350" w:type="dxa"/>
          </w:tcPr>
          <w:p w14:paraId="11AF29A5" w14:textId="77777777" w:rsidR="00337BF1" w:rsidRDefault="00000000">
            <w:pPr>
              <w:suppressAutoHyphens/>
              <w:snapToGrid w:val="0"/>
              <w:spacing w:after="0" w:line="240" w:lineRule="auto"/>
              <w:jc w:val="both"/>
              <w:rPr>
                <w:rFonts w:asciiTheme="minorEastAsia" w:eastAsiaTheme="minorEastAsia" w:hAnsiTheme="minorEastAsia"/>
                <w:szCs w:val="24"/>
              </w:rPr>
            </w:pPr>
            <w:r>
              <w:rPr>
                <w:rFonts w:asciiTheme="minorEastAsia" w:eastAsiaTheme="minorEastAsia" w:hAnsiTheme="minorEastAsia" w:hint="eastAsia"/>
                <w:szCs w:val="24"/>
                <w:lang w:eastAsia="zh-CN"/>
              </w:rPr>
              <w:t>日期</w:t>
            </w:r>
            <w:r>
              <w:rPr>
                <w:rFonts w:asciiTheme="minorEastAsia" w:eastAsiaTheme="minorEastAsia" w:hAnsiTheme="minorEastAsia"/>
                <w:szCs w:val="24"/>
              </w:rPr>
              <w:t>:</w:t>
            </w:r>
          </w:p>
        </w:tc>
        <w:tc>
          <w:tcPr>
            <w:tcW w:w="3330" w:type="dxa"/>
            <w:tcBorders>
              <w:bottom w:val="single" w:sz="4" w:space="0" w:color="auto"/>
            </w:tcBorders>
          </w:tcPr>
          <w:p w14:paraId="07DD6CCC" w14:textId="77777777" w:rsidR="00337BF1" w:rsidRDefault="00337BF1">
            <w:pPr>
              <w:suppressAutoHyphens/>
              <w:snapToGrid w:val="0"/>
              <w:spacing w:after="0" w:line="240" w:lineRule="auto"/>
              <w:jc w:val="both"/>
              <w:rPr>
                <w:rFonts w:asciiTheme="minorEastAsia" w:eastAsiaTheme="minorEastAsia" w:hAnsiTheme="minorEastAsia"/>
                <w:szCs w:val="24"/>
                <w:lang w:eastAsia="zh-CN"/>
              </w:rPr>
            </w:pPr>
          </w:p>
        </w:tc>
        <w:tc>
          <w:tcPr>
            <w:tcW w:w="450" w:type="dxa"/>
          </w:tcPr>
          <w:p w14:paraId="54A37705"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c>
          <w:tcPr>
            <w:tcW w:w="1078" w:type="dxa"/>
          </w:tcPr>
          <w:p w14:paraId="1E19DB67" w14:textId="77777777" w:rsidR="00337BF1" w:rsidRDefault="00000000">
            <w:pPr>
              <w:suppressAutoHyphens/>
              <w:snapToGrid w:val="0"/>
              <w:spacing w:after="0"/>
              <w:jc w:val="both"/>
              <w:rPr>
                <w:rFonts w:asciiTheme="minorEastAsia" w:eastAsiaTheme="minorEastAsia" w:hAnsiTheme="minorEastAsia"/>
                <w:b/>
                <w:bCs/>
                <w:spacing w:val="-3"/>
                <w:szCs w:val="24"/>
                <w:lang w:val="en-GB" w:eastAsia="zh-CN"/>
              </w:rPr>
            </w:pPr>
            <w:r>
              <w:rPr>
                <w:rFonts w:asciiTheme="minorEastAsia" w:eastAsiaTheme="minorEastAsia" w:hAnsiTheme="minorEastAsia" w:hint="eastAsia"/>
                <w:szCs w:val="24"/>
                <w:lang w:eastAsia="zh-CN"/>
              </w:rPr>
              <w:t>日期</w:t>
            </w:r>
            <w:r>
              <w:rPr>
                <w:rFonts w:asciiTheme="minorEastAsia" w:eastAsiaTheme="minorEastAsia" w:hAnsiTheme="minorEastAsia"/>
                <w:szCs w:val="24"/>
              </w:rPr>
              <w:t>:</w:t>
            </w:r>
          </w:p>
        </w:tc>
        <w:tc>
          <w:tcPr>
            <w:tcW w:w="3962" w:type="dxa"/>
            <w:tcBorders>
              <w:bottom w:val="single" w:sz="4" w:space="0" w:color="auto"/>
            </w:tcBorders>
          </w:tcPr>
          <w:p w14:paraId="6102B710" w14:textId="77777777" w:rsidR="00337BF1" w:rsidRDefault="00337BF1">
            <w:pPr>
              <w:suppressAutoHyphens/>
              <w:snapToGrid w:val="0"/>
              <w:spacing w:after="0"/>
              <w:jc w:val="both"/>
              <w:rPr>
                <w:rFonts w:asciiTheme="minorEastAsia" w:eastAsiaTheme="minorEastAsia" w:hAnsiTheme="minorEastAsia"/>
                <w:b/>
                <w:bCs/>
                <w:spacing w:val="-3"/>
                <w:szCs w:val="24"/>
                <w:lang w:val="en-GB" w:eastAsia="zh-CN"/>
              </w:rPr>
            </w:pPr>
          </w:p>
        </w:tc>
      </w:tr>
    </w:tbl>
    <w:p w14:paraId="6A1DD521"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p w14:paraId="15863B11"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p w14:paraId="5994BA1D"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p w14:paraId="39B4DA8E" w14:textId="77777777" w:rsidR="00337BF1" w:rsidRDefault="00000000">
      <w:pPr>
        <w:tabs>
          <w:tab w:val="left" w:pos="720"/>
          <w:tab w:val="left" w:pos="1980"/>
          <w:tab w:val="left" w:pos="4860"/>
          <w:tab w:val="left" w:pos="6930"/>
        </w:tabs>
        <w:jc w:val="both"/>
        <w:rPr>
          <w:rFonts w:asciiTheme="minorEastAsia" w:eastAsiaTheme="minorEastAsia" w:hAnsiTheme="minorEastAsia"/>
          <w:szCs w:val="24"/>
          <w:lang w:eastAsia="zh-CN"/>
        </w:rPr>
      </w:pPr>
      <w:r>
        <w:rPr>
          <w:rFonts w:asciiTheme="minorEastAsia" w:eastAsiaTheme="minorEastAsia" w:hAnsiTheme="minorEastAsia"/>
          <w:szCs w:val="24"/>
          <w:lang w:eastAsia="zh-CN"/>
        </w:rPr>
        <w:t>_______________________________________</w:t>
      </w:r>
    </w:p>
    <w:p w14:paraId="6A314244" w14:textId="77777777" w:rsidR="00337BF1" w:rsidRDefault="00000000">
      <w:pPr>
        <w:tabs>
          <w:tab w:val="left" w:pos="720"/>
          <w:tab w:val="left" w:pos="1980"/>
          <w:tab w:val="left" w:pos="4860"/>
          <w:tab w:val="left" w:pos="6930"/>
        </w:tabs>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何婷婷</w:t>
      </w:r>
    </w:p>
    <w:p w14:paraId="7EC80BE2" w14:textId="77777777" w:rsidR="00337BF1" w:rsidRDefault="00000000">
      <w:pPr>
        <w:tabs>
          <w:tab w:val="left" w:pos="720"/>
          <w:tab w:val="left" w:pos="1980"/>
          <w:tab w:val="left" w:pos="4860"/>
          <w:tab w:val="left" w:pos="6930"/>
        </w:tabs>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会议宴会销售总监</w:t>
      </w:r>
    </w:p>
    <w:p w14:paraId="5B7CCD7E" w14:textId="4C4B2FE7" w:rsidR="00337BF1" w:rsidRDefault="008D2F6C">
      <w:pPr>
        <w:suppressAutoHyphens/>
        <w:snapToGrid w:val="0"/>
        <w:jc w:val="both"/>
        <w:rPr>
          <w:rFonts w:asciiTheme="minorEastAsia" w:eastAsiaTheme="minorEastAsia" w:hAnsiTheme="minorEastAsia" w:cs="宋体"/>
          <w:b/>
          <w:lang w:eastAsia="zh-CN" w:bidi="he-IL"/>
        </w:rPr>
      </w:pPr>
      <w:proofErr w:type="spellStart"/>
      <w:r>
        <w:rPr>
          <w:rFonts w:asciiTheme="minorEastAsia" w:eastAsiaTheme="minorEastAsia" w:hAnsiTheme="minorEastAsia" w:cs="宋体" w:hint="eastAsia"/>
          <w:b/>
          <w:lang w:eastAsia="zh-CN" w:bidi="he-IL"/>
        </w:rPr>
        <w:t>yyyy</w:t>
      </w:r>
      <w:proofErr w:type="spellEnd"/>
      <w:r>
        <w:rPr>
          <w:rFonts w:asciiTheme="minorEastAsia" w:eastAsiaTheme="minorEastAsia" w:hAnsiTheme="minorEastAsia" w:cs="宋体" w:hint="eastAsia"/>
          <w:b/>
          <w:lang w:eastAsia="zh-CN" w:bidi="he-IL"/>
        </w:rPr>
        <w:t>有限公司</w:t>
      </w:r>
    </w:p>
    <w:tbl>
      <w:tblPr>
        <w:tblStyle w:val="af1"/>
        <w:tblW w:w="4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0"/>
      </w:tblGrid>
      <w:tr w:rsidR="00337BF1" w14:paraId="19699E30" w14:textId="77777777">
        <w:trPr>
          <w:trHeight w:val="35"/>
        </w:trPr>
        <w:tc>
          <w:tcPr>
            <w:tcW w:w="4750" w:type="dxa"/>
          </w:tcPr>
          <w:p w14:paraId="5DE4464B" w14:textId="77777777" w:rsidR="00337BF1" w:rsidRDefault="00000000">
            <w:pPr>
              <w:suppressAutoHyphens/>
              <w:snapToGrid w:val="0"/>
              <w:jc w:val="both"/>
              <w:rPr>
                <w:rFonts w:asciiTheme="minorEastAsia" w:eastAsiaTheme="minorEastAsia" w:hAnsiTheme="minorEastAsia"/>
                <w:b/>
                <w:bCs/>
                <w:spacing w:val="-3"/>
                <w:szCs w:val="24"/>
                <w:lang w:val="en-GB" w:eastAsia="zh-CN"/>
              </w:rPr>
            </w:pPr>
            <w:proofErr w:type="spellStart"/>
            <w:r>
              <w:rPr>
                <w:rFonts w:ascii="Arial Narrow" w:hAnsi="Arial Narrow"/>
                <w:szCs w:val="24"/>
              </w:rPr>
              <w:t>日期</w:t>
            </w:r>
            <w:proofErr w:type="spellEnd"/>
            <w:r>
              <w:rPr>
                <w:rFonts w:ascii="Arial Narrow" w:hAnsi="Arial Narrow"/>
                <w:szCs w:val="24"/>
              </w:rPr>
              <w:t>：</w:t>
            </w:r>
            <w:r>
              <w:rPr>
                <w:rFonts w:ascii="Arial Narrow" w:hAnsi="Arial Narrow" w:hint="eastAsia"/>
                <w:szCs w:val="24"/>
                <w:lang w:eastAsia="zh-CN"/>
              </w:rPr>
              <w:t>_</w:t>
            </w:r>
            <w:r>
              <w:rPr>
                <w:rFonts w:ascii="Arial Narrow" w:hAnsi="Arial Narrow"/>
                <w:szCs w:val="24"/>
                <w:lang w:eastAsia="zh-CN"/>
              </w:rPr>
              <w:t>_________________________________</w:t>
            </w:r>
          </w:p>
        </w:tc>
      </w:tr>
    </w:tbl>
    <w:p w14:paraId="03E66358"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p w14:paraId="387DDA85"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p w14:paraId="4F34F8F5" w14:textId="77777777" w:rsidR="00337BF1" w:rsidRDefault="00337BF1">
      <w:pPr>
        <w:tabs>
          <w:tab w:val="left" w:pos="720"/>
          <w:tab w:val="left" w:pos="1980"/>
          <w:tab w:val="left" w:pos="4860"/>
          <w:tab w:val="left" w:pos="6930"/>
        </w:tabs>
        <w:jc w:val="both"/>
        <w:rPr>
          <w:del w:id="97" w:author="SY" w:date="2020-07-27T11:13:00Z"/>
          <w:rFonts w:asciiTheme="minorEastAsia" w:eastAsiaTheme="minorEastAsia" w:hAnsiTheme="minorEastAsia"/>
          <w:szCs w:val="24"/>
          <w:lang w:eastAsia="zh-CN"/>
        </w:rPr>
      </w:pPr>
    </w:p>
    <w:p w14:paraId="3E3FA446" w14:textId="77777777" w:rsidR="00337BF1" w:rsidRDefault="00337BF1">
      <w:pPr>
        <w:tabs>
          <w:tab w:val="left" w:pos="720"/>
          <w:tab w:val="left" w:pos="1980"/>
          <w:tab w:val="left" w:pos="4860"/>
          <w:tab w:val="left" w:pos="6930"/>
        </w:tabs>
        <w:jc w:val="both"/>
        <w:rPr>
          <w:rFonts w:asciiTheme="minorEastAsia" w:eastAsiaTheme="minorEastAsia" w:hAnsiTheme="minorEastAsia"/>
          <w:szCs w:val="24"/>
          <w:lang w:eastAsia="zh-CN"/>
        </w:rPr>
      </w:pPr>
    </w:p>
    <w:tbl>
      <w:tblPr>
        <w:tblStyle w:val="af1"/>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3774"/>
        <w:gridCol w:w="450"/>
        <w:gridCol w:w="450"/>
        <w:gridCol w:w="990"/>
        <w:gridCol w:w="4050"/>
      </w:tblGrid>
      <w:tr w:rsidR="00337BF1" w14:paraId="3B877AD1" w14:textId="77777777">
        <w:trPr>
          <w:trHeight w:val="323"/>
        </w:trPr>
        <w:tc>
          <w:tcPr>
            <w:tcW w:w="1176" w:type="dxa"/>
            <w:tcBorders>
              <w:top w:val="single" w:sz="4" w:space="0" w:color="auto"/>
            </w:tcBorders>
          </w:tcPr>
          <w:p w14:paraId="2A8DE008" w14:textId="38A6CEBF" w:rsidR="00337BF1" w:rsidRDefault="008D2F6C">
            <w:pPr>
              <w:suppressAutoHyphens/>
              <w:snapToGrid w:val="0"/>
              <w:jc w:val="both"/>
              <w:rPr>
                <w:rFonts w:asciiTheme="minorEastAsia" w:eastAsiaTheme="minorEastAsia" w:hAnsiTheme="minorEastAsia" w:hint="eastAsia"/>
                <w:szCs w:val="24"/>
                <w:lang w:eastAsia="zh-CN"/>
              </w:rPr>
            </w:pPr>
            <w:r>
              <w:rPr>
                <w:rFonts w:asciiTheme="minorEastAsia" w:eastAsiaTheme="minorEastAsia" w:hAnsiTheme="minorEastAsia" w:hint="eastAsia"/>
                <w:szCs w:val="24"/>
                <w:lang w:eastAsia="zh-CN"/>
              </w:rPr>
              <w:t>xx</w:t>
            </w:r>
          </w:p>
        </w:tc>
        <w:tc>
          <w:tcPr>
            <w:tcW w:w="3774" w:type="dxa"/>
            <w:tcBorders>
              <w:top w:val="single" w:sz="4" w:space="0" w:color="auto"/>
              <w:bottom w:val="single" w:sz="4" w:space="0" w:color="FFFFFF" w:themeColor="background1"/>
            </w:tcBorders>
          </w:tcPr>
          <w:p w14:paraId="1FD85B24" w14:textId="77777777" w:rsidR="00337BF1" w:rsidRDefault="00337BF1">
            <w:pPr>
              <w:suppressAutoHyphens/>
              <w:snapToGrid w:val="0"/>
              <w:ind w:right="480"/>
              <w:rPr>
                <w:rFonts w:asciiTheme="minorEastAsia" w:eastAsiaTheme="minorEastAsia" w:hAnsiTheme="minorEastAsia"/>
                <w:b/>
                <w:color w:val="000000" w:themeColor="text1"/>
                <w:szCs w:val="24"/>
                <w:lang w:eastAsia="zh-CN"/>
              </w:rPr>
            </w:pPr>
          </w:p>
        </w:tc>
        <w:tc>
          <w:tcPr>
            <w:tcW w:w="450" w:type="dxa"/>
          </w:tcPr>
          <w:p w14:paraId="4A2D2B73"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450" w:type="dxa"/>
          </w:tcPr>
          <w:p w14:paraId="41E8BD88"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990" w:type="dxa"/>
          </w:tcPr>
          <w:p w14:paraId="18BBF3AF" w14:textId="77777777" w:rsidR="00337BF1" w:rsidRDefault="00337BF1">
            <w:pPr>
              <w:suppressAutoHyphens/>
              <w:snapToGrid w:val="0"/>
              <w:jc w:val="both"/>
              <w:rPr>
                <w:rFonts w:asciiTheme="minorEastAsia" w:eastAsiaTheme="minorEastAsia" w:hAnsiTheme="minorEastAsia"/>
                <w:szCs w:val="24"/>
                <w:lang w:eastAsia="zh-CN"/>
              </w:rPr>
            </w:pPr>
          </w:p>
        </w:tc>
        <w:tc>
          <w:tcPr>
            <w:tcW w:w="4050" w:type="dxa"/>
            <w:tcBorders>
              <w:top w:val="single" w:sz="4" w:space="0" w:color="FFFFFF" w:themeColor="background1"/>
              <w:bottom w:val="single" w:sz="4" w:space="0" w:color="FFFFFF" w:themeColor="background1"/>
            </w:tcBorders>
          </w:tcPr>
          <w:p w14:paraId="7D803BEA" w14:textId="77777777" w:rsidR="00337BF1" w:rsidRDefault="00337BF1">
            <w:pPr>
              <w:suppressAutoHyphens/>
              <w:snapToGrid w:val="0"/>
              <w:jc w:val="both"/>
              <w:rPr>
                <w:rFonts w:asciiTheme="minorEastAsia" w:eastAsiaTheme="minorEastAsia" w:hAnsiTheme="minorEastAsia"/>
                <w:szCs w:val="24"/>
                <w:lang w:eastAsia="zh-CN"/>
              </w:rPr>
            </w:pPr>
          </w:p>
        </w:tc>
      </w:tr>
      <w:tr w:rsidR="00337BF1" w14:paraId="2C4A7987" w14:textId="77777777">
        <w:tc>
          <w:tcPr>
            <w:tcW w:w="4950" w:type="dxa"/>
            <w:gridSpan w:val="2"/>
          </w:tcPr>
          <w:p w14:paraId="577F72AD" w14:textId="77777777" w:rsidR="00337BF1" w:rsidRDefault="00000000">
            <w:pPr>
              <w:suppressAutoHyphens/>
              <w:snapToGrid w:val="0"/>
              <w:jc w:val="both"/>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市场销售部行政</w:t>
            </w:r>
            <w:r>
              <w:rPr>
                <w:rFonts w:asciiTheme="minorEastAsia" w:eastAsiaTheme="minorEastAsia" w:hAnsiTheme="minorEastAsia"/>
                <w:szCs w:val="24"/>
                <w:lang w:eastAsia="zh-CN"/>
              </w:rPr>
              <w:t>总监</w:t>
            </w:r>
          </w:p>
          <w:p w14:paraId="4F5F2D04" w14:textId="7F2C38E6" w:rsidR="00337BF1" w:rsidRDefault="008D2F6C">
            <w:pPr>
              <w:suppressAutoHyphens/>
              <w:snapToGrid w:val="0"/>
              <w:jc w:val="both"/>
              <w:rPr>
                <w:rFonts w:asciiTheme="minorEastAsia" w:eastAsiaTheme="minorEastAsia" w:hAnsiTheme="minorEastAsia"/>
                <w:szCs w:val="24"/>
                <w:lang w:eastAsia="zh-CN"/>
              </w:rPr>
            </w:pPr>
            <w:proofErr w:type="spellStart"/>
            <w:r>
              <w:rPr>
                <w:rFonts w:asciiTheme="minorEastAsia" w:eastAsiaTheme="minorEastAsia" w:hAnsiTheme="minorEastAsia" w:cs="宋体" w:hint="eastAsia"/>
                <w:b/>
                <w:lang w:eastAsia="zh-CN" w:bidi="he-IL"/>
              </w:rPr>
              <w:t>yyyy</w:t>
            </w:r>
            <w:proofErr w:type="spellEnd"/>
            <w:r>
              <w:rPr>
                <w:rFonts w:asciiTheme="minorEastAsia" w:eastAsiaTheme="minorEastAsia" w:hAnsiTheme="minorEastAsia" w:cs="宋体" w:hint="eastAsia"/>
                <w:b/>
                <w:lang w:eastAsia="zh-CN" w:bidi="he-IL"/>
              </w:rPr>
              <w:t>有限公司</w:t>
            </w:r>
          </w:p>
        </w:tc>
        <w:tc>
          <w:tcPr>
            <w:tcW w:w="450" w:type="dxa"/>
          </w:tcPr>
          <w:p w14:paraId="114EC7F3"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450" w:type="dxa"/>
          </w:tcPr>
          <w:p w14:paraId="1659726C" w14:textId="77777777" w:rsidR="00337BF1" w:rsidRDefault="00337BF1">
            <w:pPr>
              <w:suppressAutoHyphens/>
              <w:snapToGrid w:val="0"/>
              <w:jc w:val="both"/>
              <w:rPr>
                <w:rFonts w:asciiTheme="minorEastAsia" w:eastAsiaTheme="minorEastAsia" w:hAnsiTheme="minorEastAsia"/>
                <w:b/>
                <w:bCs/>
                <w:spacing w:val="-3"/>
                <w:szCs w:val="24"/>
                <w:lang w:val="en-GB" w:eastAsia="zh-CN"/>
              </w:rPr>
            </w:pPr>
          </w:p>
        </w:tc>
        <w:tc>
          <w:tcPr>
            <w:tcW w:w="990" w:type="dxa"/>
          </w:tcPr>
          <w:p w14:paraId="0087551B" w14:textId="77777777" w:rsidR="00337BF1" w:rsidRDefault="00337BF1">
            <w:pPr>
              <w:suppressAutoHyphens/>
              <w:snapToGrid w:val="0"/>
              <w:jc w:val="both"/>
              <w:rPr>
                <w:rFonts w:asciiTheme="minorEastAsia" w:eastAsiaTheme="minorEastAsia" w:hAnsiTheme="minorEastAsia"/>
                <w:szCs w:val="24"/>
                <w:lang w:eastAsia="zh-CN"/>
              </w:rPr>
            </w:pPr>
          </w:p>
        </w:tc>
        <w:tc>
          <w:tcPr>
            <w:tcW w:w="4050" w:type="dxa"/>
            <w:tcBorders>
              <w:top w:val="single" w:sz="4" w:space="0" w:color="FFFFFF" w:themeColor="background1"/>
              <w:bottom w:val="single" w:sz="4" w:space="0" w:color="FFFFFF" w:themeColor="background1"/>
            </w:tcBorders>
          </w:tcPr>
          <w:p w14:paraId="62D8A54D" w14:textId="77777777" w:rsidR="00337BF1" w:rsidRDefault="00337BF1">
            <w:pPr>
              <w:suppressAutoHyphens/>
              <w:snapToGrid w:val="0"/>
              <w:jc w:val="both"/>
              <w:rPr>
                <w:rFonts w:asciiTheme="minorEastAsia" w:eastAsiaTheme="minorEastAsia" w:hAnsiTheme="minorEastAsia"/>
                <w:szCs w:val="24"/>
                <w:lang w:eastAsia="zh-CN"/>
              </w:rPr>
            </w:pPr>
          </w:p>
        </w:tc>
      </w:tr>
      <w:tr w:rsidR="00337BF1" w14:paraId="0EE418EE" w14:textId="77777777">
        <w:tc>
          <w:tcPr>
            <w:tcW w:w="4950" w:type="dxa"/>
            <w:gridSpan w:val="2"/>
          </w:tcPr>
          <w:p w14:paraId="40250D54" w14:textId="77777777" w:rsidR="00337BF1" w:rsidRDefault="00000000">
            <w:pPr>
              <w:suppressAutoHyphens/>
              <w:snapToGrid w:val="0"/>
              <w:jc w:val="both"/>
              <w:rPr>
                <w:rFonts w:asciiTheme="minorEastAsia" w:eastAsiaTheme="minorEastAsia" w:hAnsiTheme="minorEastAsia"/>
                <w:b/>
                <w:color w:val="000000" w:themeColor="text1"/>
                <w:szCs w:val="24"/>
                <w:lang w:eastAsia="zh-CN"/>
              </w:rPr>
            </w:pPr>
            <w:proofErr w:type="spellStart"/>
            <w:r>
              <w:rPr>
                <w:rFonts w:ascii="Arial Narrow" w:hAnsi="Arial Narrow"/>
                <w:szCs w:val="24"/>
              </w:rPr>
              <w:t>日期</w:t>
            </w:r>
            <w:proofErr w:type="spellEnd"/>
            <w:r>
              <w:rPr>
                <w:rFonts w:ascii="Arial Narrow" w:hAnsi="Arial Narrow"/>
                <w:szCs w:val="24"/>
              </w:rPr>
              <w:t>：</w:t>
            </w:r>
            <w:r>
              <w:rPr>
                <w:rFonts w:ascii="Arial Narrow" w:hAnsi="Arial Narrow"/>
                <w:szCs w:val="24"/>
              </w:rPr>
              <w:t>____________________________________</w:t>
            </w:r>
            <w:r>
              <w:rPr>
                <w:rFonts w:ascii="Arial Narrow" w:hAnsi="Arial Narrow" w:hint="eastAsia"/>
                <w:szCs w:val="24"/>
                <w:u w:val="single"/>
                <w:lang w:eastAsia="zh-CN"/>
              </w:rPr>
              <w:t xml:space="preserve">   </w:t>
            </w:r>
            <w:r>
              <w:rPr>
                <w:rFonts w:ascii="Arial Narrow" w:hAnsi="Arial Narrow"/>
                <w:szCs w:val="24"/>
              </w:rPr>
              <w:t xml:space="preserve">           </w:t>
            </w:r>
          </w:p>
        </w:tc>
        <w:tc>
          <w:tcPr>
            <w:tcW w:w="450" w:type="dxa"/>
          </w:tcPr>
          <w:p w14:paraId="687D2ED3" w14:textId="77777777" w:rsidR="00337BF1" w:rsidRDefault="00337BF1">
            <w:pPr>
              <w:suppressAutoHyphens/>
              <w:snapToGrid w:val="0"/>
              <w:jc w:val="both"/>
              <w:rPr>
                <w:rFonts w:asciiTheme="minorEastAsia" w:eastAsiaTheme="minorEastAsia" w:hAnsiTheme="minorEastAsia"/>
                <w:szCs w:val="24"/>
                <w:lang w:eastAsia="zh-CN"/>
              </w:rPr>
            </w:pPr>
          </w:p>
        </w:tc>
        <w:tc>
          <w:tcPr>
            <w:tcW w:w="450" w:type="dxa"/>
          </w:tcPr>
          <w:p w14:paraId="257A304B" w14:textId="77777777" w:rsidR="00337BF1" w:rsidRDefault="00337BF1">
            <w:pPr>
              <w:suppressAutoHyphens/>
              <w:snapToGrid w:val="0"/>
              <w:jc w:val="both"/>
              <w:rPr>
                <w:rFonts w:asciiTheme="minorEastAsia" w:eastAsiaTheme="minorEastAsia" w:hAnsiTheme="minorEastAsia"/>
                <w:szCs w:val="24"/>
                <w:lang w:eastAsia="zh-CN"/>
              </w:rPr>
            </w:pPr>
          </w:p>
        </w:tc>
        <w:tc>
          <w:tcPr>
            <w:tcW w:w="990" w:type="dxa"/>
          </w:tcPr>
          <w:p w14:paraId="5B9B6657" w14:textId="77777777" w:rsidR="00337BF1" w:rsidRDefault="00337BF1">
            <w:pPr>
              <w:suppressAutoHyphens/>
              <w:snapToGrid w:val="0"/>
              <w:jc w:val="both"/>
              <w:rPr>
                <w:rFonts w:asciiTheme="minorEastAsia" w:eastAsiaTheme="minorEastAsia" w:hAnsiTheme="minorEastAsia"/>
                <w:szCs w:val="24"/>
                <w:lang w:eastAsia="zh-CN"/>
              </w:rPr>
            </w:pPr>
          </w:p>
        </w:tc>
        <w:tc>
          <w:tcPr>
            <w:tcW w:w="4050" w:type="dxa"/>
            <w:tcBorders>
              <w:top w:val="single" w:sz="4" w:space="0" w:color="FFFFFF" w:themeColor="background1"/>
              <w:bottom w:val="single" w:sz="4" w:space="0" w:color="FFFFFF" w:themeColor="background1"/>
            </w:tcBorders>
          </w:tcPr>
          <w:p w14:paraId="73B2012D" w14:textId="77777777" w:rsidR="00337BF1" w:rsidRDefault="00337BF1">
            <w:pPr>
              <w:suppressAutoHyphens/>
              <w:snapToGrid w:val="0"/>
              <w:jc w:val="both"/>
              <w:rPr>
                <w:rFonts w:asciiTheme="minorEastAsia" w:eastAsiaTheme="minorEastAsia" w:hAnsiTheme="minorEastAsia"/>
                <w:szCs w:val="24"/>
                <w:lang w:eastAsia="zh-CN"/>
              </w:rPr>
            </w:pPr>
          </w:p>
        </w:tc>
      </w:tr>
    </w:tbl>
    <w:p w14:paraId="5F9D266B" w14:textId="77777777" w:rsidR="00337BF1" w:rsidRDefault="00337BF1">
      <w:pPr>
        <w:tabs>
          <w:tab w:val="left" w:pos="720"/>
          <w:tab w:val="left" w:pos="1980"/>
          <w:tab w:val="left" w:pos="4860"/>
          <w:tab w:val="left" w:pos="6930"/>
        </w:tabs>
        <w:jc w:val="both"/>
        <w:rPr>
          <w:rFonts w:asciiTheme="minorEastAsia" w:eastAsiaTheme="minorEastAsia" w:hAnsiTheme="minorEastAsia"/>
          <w:color w:val="000000" w:themeColor="text1"/>
          <w:szCs w:val="24"/>
          <w:lang w:eastAsia="zh-CN"/>
        </w:rPr>
      </w:pPr>
    </w:p>
    <w:sectPr w:rsidR="00337BF1">
      <w:headerReference w:type="default" r:id="rId13"/>
      <w:footerReference w:type="default" r:id="rId14"/>
      <w:footerReference w:type="first" r:id="rId15"/>
      <w:pgSz w:w="11906" w:h="16838"/>
      <w:pgMar w:top="1800" w:right="1466" w:bottom="1260" w:left="12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09B24" w14:textId="77777777" w:rsidR="00ED45D0" w:rsidRDefault="00ED45D0">
      <w:pPr>
        <w:spacing w:after="0" w:line="240" w:lineRule="auto"/>
      </w:pPr>
      <w:r>
        <w:separator/>
      </w:r>
    </w:p>
  </w:endnote>
  <w:endnote w:type="continuationSeparator" w:id="0">
    <w:p w14:paraId="171D6327" w14:textId="77777777" w:rsidR="00ED45D0" w:rsidRDefault="00ED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159C0" w14:textId="77777777" w:rsidR="00337BF1" w:rsidRDefault="00000000">
    <w:pPr>
      <w:pStyle w:val="ab"/>
    </w:pPr>
    <w:r>
      <w:rPr>
        <w:noProof/>
        <w:lang w:eastAsia="zh-CN"/>
      </w:rPr>
      <mc:AlternateContent>
        <mc:Choice Requires="wps">
          <w:drawing>
            <wp:anchor distT="0" distB="0" distL="114300" distR="114300" simplePos="0" relativeHeight="251663360" behindDoc="0" locked="0" layoutInCell="1" allowOverlap="1" wp14:anchorId="7EA48A89" wp14:editId="096395D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8F1AF" w14:textId="77777777" w:rsidR="00337BF1" w:rsidRDefault="00000000">
                          <w:pPr>
                            <w:pStyle w:val="ab"/>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4"/>
                      <w:rPr>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7F6A" w14:textId="77777777" w:rsidR="00337BF1" w:rsidRDefault="00000000">
    <w:pPr>
      <w:pStyle w:val="ab"/>
    </w:pPr>
    <w:r>
      <w:rPr>
        <w:noProof/>
        <w:lang w:eastAsia="zh-CN"/>
      </w:rPr>
      <mc:AlternateContent>
        <mc:Choice Requires="wps">
          <w:drawing>
            <wp:anchor distT="0" distB="0" distL="114300" distR="114300" simplePos="0" relativeHeight="251664384" behindDoc="0" locked="0" layoutInCell="1" allowOverlap="1" wp14:anchorId="797E8D6D" wp14:editId="07048DD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1239E7" w14:textId="77777777" w:rsidR="00337BF1" w:rsidRDefault="00000000">
                          <w:pPr>
                            <w:pStyle w:val="ab"/>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14"/>
                      <w:rPr>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7</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96CDF" w14:textId="77777777" w:rsidR="00ED45D0" w:rsidRDefault="00ED45D0">
      <w:pPr>
        <w:spacing w:after="0" w:line="240" w:lineRule="auto"/>
      </w:pPr>
      <w:r>
        <w:separator/>
      </w:r>
    </w:p>
  </w:footnote>
  <w:footnote w:type="continuationSeparator" w:id="0">
    <w:p w14:paraId="6AAA9E7D" w14:textId="77777777" w:rsidR="00ED45D0" w:rsidRDefault="00ED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A77EB" w14:textId="7B5657D2" w:rsidR="00337BF1" w:rsidRDefault="008D2F6C">
    <w:pPr>
      <w:pStyle w:val="ad"/>
      <w:spacing w:after="0"/>
      <w:rPr>
        <w:rFonts w:ascii="宋体" w:hAnsi="宋体"/>
        <w:b/>
        <w:sz w:val="22"/>
        <w:szCs w:val="22"/>
        <w:lang w:eastAsia="zh-CN"/>
      </w:rPr>
    </w:pPr>
    <w:proofErr w:type="spellStart"/>
    <w:r>
      <w:rPr>
        <w:rFonts w:asciiTheme="minorEastAsia" w:eastAsiaTheme="minorEastAsia" w:hAnsiTheme="minorEastAsia" w:hint="eastAsia"/>
        <w:b/>
        <w:bCs/>
        <w:lang w:eastAsia="zh-CN"/>
      </w:rPr>
      <w:t>xxxxx</w:t>
    </w:r>
    <w:proofErr w:type="spellEnd"/>
    <w:r w:rsidR="00000000">
      <w:rPr>
        <w:rFonts w:asciiTheme="minorEastAsia" w:eastAsiaTheme="minorEastAsia" w:hAnsiTheme="minorEastAsia" w:hint="eastAsia"/>
        <w:b/>
        <w:bCs/>
        <w:lang w:eastAsia="zh-CN"/>
      </w:rPr>
      <w:t>有限责任公司</w:t>
    </w:r>
    <w:r w:rsidR="00000000">
      <w:rPr>
        <w:rFonts w:asciiTheme="minorEastAsia" w:eastAsiaTheme="minorEastAsia" w:hAnsiTheme="minorEastAsia" w:hint="eastAsia"/>
        <w:b/>
        <w:bCs/>
        <w:sz w:val="22"/>
        <w:lang w:eastAsia="zh-CN"/>
      </w:rPr>
      <w:t xml:space="preserve">   </w:t>
    </w:r>
    <w:r w:rsidR="00000000">
      <w:rPr>
        <w:rFonts w:ascii="宋体" w:hAnsi="宋体" w:hint="eastAsia"/>
        <w:b/>
        <w:sz w:val="22"/>
        <w:szCs w:val="22"/>
        <w:lang w:eastAsia="zh-CN"/>
      </w:rPr>
      <w:t xml:space="preserve">   </w:t>
    </w:r>
    <w:r w:rsidR="00000000">
      <w:rPr>
        <w:rFonts w:ascii="宋体" w:hAnsi="宋体"/>
        <w:b/>
        <w:sz w:val="22"/>
        <w:szCs w:val="22"/>
        <w:lang w:eastAsia="zh-CN"/>
      </w:rPr>
      <w:t xml:space="preserve">  </w:t>
    </w:r>
    <w:r w:rsidR="00000000">
      <w:rPr>
        <w:rFonts w:ascii="宋体" w:hAnsi="宋体" w:hint="eastAsia"/>
        <w:b/>
        <w:sz w:val="22"/>
        <w:szCs w:val="22"/>
        <w:lang w:eastAsia="zh-CN"/>
      </w:rPr>
      <w:t xml:space="preserve">  </w:t>
    </w:r>
    <w:r w:rsidR="00000000">
      <w:rPr>
        <w:rFonts w:ascii="宋体" w:hAnsi="宋体"/>
        <w:b/>
        <w:sz w:val="22"/>
        <w:szCs w:val="22"/>
        <w:lang w:eastAsia="zh-CN"/>
      </w:rPr>
      <w:t xml:space="preserve"> </w:t>
    </w:r>
    <w:r w:rsidR="00000000">
      <w:rPr>
        <w:rFonts w:ascii="宋体" w:hAnsi="宋体" w:hint="eastAsia"/>
        <w:b/>
        <w:sz w:val="22"/>
        <w:szCs w:val="22"/>
        <w:lang w:eastAsia="zh-CN"/>
      </w:rPr>
      <w:t xml:space="preserve">          </w:t>
    </w:r>
    <w:r w:rsidR="00000000">
      <w:rPr>
        <w:rFonts w:ascii="宋体" w:hAnsi="宋体"/>
        <w:b/>
        <w:sz w:val="22"/>
        <w:szCs w:val="22"/>
        <w:lang w:eastAsia="zh-CN"/>
      </w:rPr>
      <w:t xml:space="preserve">           </w:t>
    </w:r>
    <w:r w:rsidR="00000000">
      <w:rPr>
        <w:rFonts w:ascii="宋体" w:hAnsi="宋体" w:hint="eastAsia"/>
        <w:b/>
        <w:sz w:val="22"/>
        <w:szCs w:val="22"/>
        <w:lang w:eastAsia="zh-CN"/>
      </w:rPr>
      <w:t>成都</w:t>
    </w:r>
    <w:proofErr w:type="spellStart"/>
    <w:r>
      <w:rPr>
        <w:rFonts w:ascii="宋体" w:hAnsi="宋体" w:hint="eastAsia"/>
        <w:b/>
        <w:sz w:val="22"/>
        <w:szCs w:val="22"/>
        <w:lang w:eastAsia="zh-CN"/>
      </w:rPr>
      <w:t>xxxx</w:t>
    </w:r>
    <w:proofErr w:type="spellEnd"/>
    <w:r w:rsidR="00000000">
      <w:rPr>
        <w:rFonts w:ascii="宋体" w:hAnsi="宋体"/>
        <w:b/>
        <w:sz w:val="22"/>
        <w:szCs w:val="22"/>
        <w:lang w:eastAsia="zh-CN"/>
      </w:rPr>
      <w:t>酒店</w:t>
    </w:r>
  </w:p>
  <w:p w14:paraId="46373F8C" w14:textId="3B181F3F" w:rsidR="00337BF1" w:rsidRDefault="00000000">
    <w:pPr>
      <w:spacing w:after="0"/>
      <w:rPr>
        <w:rFonts w:asciiTheme="majorEastAsia" w:eastAsiaTheme="majorEastAsia" w:hAnsiTheme="majorEastAsia"/>
        <w:b/>
        <w:sz w:val="22"/>
        <w:szCs w:val="22"/>
        <w:lang w:eastAsia="zh-CN"/>
      </w:rPr>
    </w:pPr>
    <w:r>
      <w:rPr>
        <w:rFonts w:ascii="宋体" w:hAnsi="宋体" w:hint="eastAsia"/>
        <w:b/>
        <w:sz w:val="22"/>
        <w:szCs w:val="22"/>
        <w:lang w:eastAsia="zh-CN"/>
      </w:rPr>
      <w:t>20</w:t>
    </w:r>
    <w:r>
      <w:rPr>
        <w:rFonts w:ascii="宋体" w:hAnsi="宋体"/>
        <w:b/>
        <w:sz w:val="22"/>
        <w:szCs w:val="22"/>
        <w:lang w:eastAsia="zh-CN"/>
      </w:rPr>
      <w:t>20</w:t>
    </w:r>
    <w:r>
      <w:rPr>
        <w:rFonts w:ascii="宋体" w:hAnsi="宋体" w:hint="eastAsia"/>
        <w:b/>
        <w:sz w:val="22"/>
        <w:szCs w:val="22"/>
        <w:lang w:eastAsia="zh-CN"/>
      </w:rPr>
      <w:t>年</w:t>
    </w:r>
    <w:r>
      <w:rPr>
        <w:rFonts w:ascii="宋体" w:hAnsi="宋体"/>
        <w:b/>
        <w:sz w:val="22"/>
        <w:szCs w:val="22"/>
        <w:lang w:eastAsia="zh-CN"/>
      </w:rPr>
      <w:t>07月28日</w:t>
    </w:r>
    <w:r>
      <w:rPr>
        <w:rFonts w:asciiTheme="majorEastAsia" w:eastAsiaTheme="majorEastAsia" w:hAnsiTheme="majorEastAsia" w:hint="eastAsia"/>
        <w:b/>
        <w:noProof/>
        <w:snapToGrid/>
        <w:sz w:val="22"/>
        <w:szCs w:val="22"/>
        <w:lang w:eastAsia="zh-CN"/>
      </w:rPr>
      <mc:AlternateContent>
        <mc:Choice Requires="wps">
          <w:drawing>
            <wp:anchor distT="0" distB="0" distL="114300" distR="114300" simplePos="0" relativeHeight="251660288" behindDoc="0" locked="0" layoutInCell="1" allowOverlap="1" wp14:anchorId="15169EB4" wp14:editId="1FD30CF3">
              <wp:simplePos x="0" y="0"/>
              <wp:positionH relativeFrom="margin">
                <wp:align>right</wp:align>
              </wp:positionH>
              <wp:positionV relativeFrom="paragraph">
                <wp:posOffset>217170</wp:posOffset>
              </wp:positionV>
              <wp:extent cx="61531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153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3" o:spid="_x0000_s1026" o:spt="20" style="position:absolute;left:0pt;margin-top:17.1pt;height:0.75pt;width:484.5pt;mso-position-horizontal:right;mso-position-horizontal-relative:margin;z-index:251660288;mso-width-relative:page;mso-height-relative:page;" filled="f" stroked="t" coordsize="21600,21600" o:gfxdata="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A+z3/VAAAABgEA&#10;AA8AAAAAAAAAAQAgAAAAIgAAAGRycy9kb3ducmV2LnhtbFBLAQIUABQAAAAIAIdO4kDgVdvkqwEA&#10;AFIDAAAOAAAAAAAAAAEAIAAAACQBAABkcnMvZTJvRG9jLnhtbFBLBQYAAAAABgAGAFkBAABBBQAA&#10;AAA=&#10;">
              <v:fill on="f" focussize="0,0"/>
              <v:stroke color="#000000 [3213]"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AFFB"/>
    <w:multiLevelType w:val="multilevel"/>
    <w:tmpl w:val="10E2AFF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Symbol" w:hAnsi="Symbol" w:cs="Symbol" w:hint="default"/>
      </w:rPr>
    </w:lvl>
    <w:lvl w:ilvl="2">
      <w:start w:val="1"/>
      <w:numFmt w:val="bullet"/>
      <w:lvlText w:val=""/>
      <w:lvlJc w:val="left"/>
      <w:pPr>
        <w:tabs>
          <w:tab w:val="left" w:pos="2160"/>
        </w:tabs>
        <w:ind w:left="2160" w:hanging="360"/>
      </w:pPr>
      <w:rPr>
        <w:rFonts w:ascii="Symbol" w:hAnsi="Symbol" w:cs="Symbol"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
      <w:lvlJc w:val="left"/>
      <w:pPr>
        <w:tabs>
          <w:tab w:val="left" w:pos="3600"/>
        </w:tabs>
        <w:ind w:left="3600" w:hanging="360"/>
      </w:pPr>
      <w:rPr>
        <w:rFonts w:ascii="Symbol" w:hAnsi="Symbol" w:cs="Symbol" w:hint="default"/>
      </w:rPr>
    </w:lvl>
    <w:lvl w:ilvl="5">
      <w:start w:val="1"/>
      <w:numFmt w:val="bullet"/>
      <w:lvlText w:val=""/>
      <w:lvlJc w:val="left"/>
      <w:pPr>
        <w:tabs>
          <w:tab w:val="left" w:pos="4320"/>
        </w:tabs>
        <w:ind w:left="4320" w:hanging="360"/>
      </w:pPr>
      <w:rPr>
        <w:rFonts w:ascii="Symbol" w:hAnsi="Symbol" w:cs="Symbol"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
      <w:lvlJc w:val="left"/>
      <w:pPr>
        <w:tabs>
          <w:tab w:val="left" w:pos="5760"/>
        </w:tabs>
        <w:ind w:left="5760" w:hanging="360"/>
      </w:pPr>
      <w:rPr>
        <w:rFonts w:ascii="Symbol" w:hAnsi="Symbol" w:cs="Symbol" w:hint="default"/>
      </w:rPr>
    </w:lvl>
    <w:lvl w:ilvl="8">
      <w:start w:val="1"/>
      <w:numFmt w:val="bullet"/>
      <w:lvlText w:val=""/>
      <w:lvlJc w:val="left"/>
      <w:pPr>
        <w:tabs>
          <w:tab w:val="left" w:pos="6480"/>
        </w:tabs>
        <w:ind w:left="6480" w:hanging="360"/>
      </w:pPr>
      <w:rPr>
        <w:rFonts w:ascii="Symbol" w:hAnsi="Symbol" w:cs="Symbol" w:hint="default"/>
      </w:rPr>
    </w:lvl>
  </w:abstractNum>
  <w:abstractNum w:abstractNumId="1" w15:restartNumberingAfterBreak="0">
    <w:nsid w:val="379E564F"/>
    <w:multiLevelType w:val="multilevel"/>
    <w:tmpl w:val="379E564F"/>
    <w:lvl w:ilvl="0">
      <w:numFmt w:val="bullet"/>
      <w:lvlText w:val="-"/>
      <w:lvlJc w:val="left"/>
      <w:pPr>
        <w:ind w:left="720" w:hanging="360"/>
      </w:pPr>
      <w:rPr>
        <w:rFonts w:ascii="宋体" w:eastAsia="宋体" w:hAnsi="宋体" w:cs="Times New Roman"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8040675">
    <w:abstractNumId w:val="0"/>
  </w:num>
  <w:num w:numId="2" w16cid:durableId="1976787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92"/>
    <w:rsid w:val="00013552"/>
    <w:rsid w:val="00021967"/>
    <w:rsid w:val="000228E4"/>
    <w:rsid w:val="00022C6F"/>
    <w:rsid w:val="00025430"/>
    <w:rsid w:val="00027DAA"/>
    <w:rsid w:val="00036327"/>
    <w:rsid w:val="000373CC"/>
    <w:rsid w:val="00042315"/>
    <w:rsid w:val="00051BAF"/>
    <w:rsid w:val="00055006"/>
    <w:rsid w:val="0006598C"/>
    <w:rsid w:val="000702CB"/>
    <w:rsid w:val="00070C65"/>
    <w:rsid w:val="000712C9"/>
    <w:rsid w:val="0007505A"/>
    <w:rsid w:val="000827ED"/>
    <w:rsid w:val="00083846"/>
    <w:rsid w:val="00091CEE"/>
    <w:rsid w:val="00091FBB"/>
    <w:rsid w:val="000927CC"/>
    <w:rsid w:val="000A05A2"/>
    <w:rsid w:val="000A06DA"/>
    <w:rsid w:val="000A1B74"/>
    <w:rsid w:val="000A474E"/>
    <w:rsid w:val="000B252D"/>
    <w:rsid w:val="000C1C25"/>
    <w:rsid w:val="000C47EE"/>
    <w:rsid w:val="000C5339"/>
    <w:rsid w:val="000D2DB4"/>
    <w:rsid w:val="000D7EF6"/>
    <w:rsid w:val="000E0D4E"/>
    <w:rsid w:val="000F5458"/>
    <w:rsid w:val="000F6BA4"/>
    <w:rsid w:val="000F7A9A"/>
    <w:rsid w:val="00104EB2"/>
    <w:rsid w:val="0011712E"/>
    <w:rsid w:val="00132A7B"/>
    <w:rsid w:val="00144D25"/>
    <w:rsid w:val="0015549B"/>
    <w:rsid w:val="0015687E"/>
    <w:rsid w:val="0015751B"/>
    <w:rsid w:val="00172E05"/>
    <w:rsid w:val="00173B16"/>
    <w:rsid w:val="001840E7"/>
    <w:rsid w:val="001846FD"/>
    <w:rsid w:val="00187541"/>
    <w:rsid w:val="001916F1"/>
    <w:rsid w:val="001A0916"/>
    <w:rsid w:val="001A0C2A"/>
    <w:rsid w:val="001A46E2"/>
    <w:rsid w:val="001A4C19"/>
    <w:rsid w:val="001B1CF8"/>
    <w:rsid w:val="001B629D"/>
    <w:rsid w:val="001B7837"/>
    <w:rsid w:val="001D61FA"/>
    <w:rsid w:val="001E7FA0"/>
    <w:rsid w:val="001F3E6B"/>
    <w:rsid w:val="00200050"/>
    <w:rsid w:val="00215763"/>
    <w:rsid w:val="00221507"/>
    <w:rsid w:val="00227E47"/>
    <w:rsid w:val="002323EA"/>
    <w:rsid w:val="00236DAB"/>
    <w:rsid w:val="00245DB7"/>
    <w:rsid w:val="002577C4"/>
    <w:rsid w:val="00262CCD"/>
    <w:rsid w:val="0027514D"/>
    <w:rsid w:val="00280AD1"/>
    <w:rsid w:val="002A25DE"/>
    <w:rsid w:val="002A6C71"/>
    <w:rsid w:val="002B1595"/>
    <w:rsid w:val="002C0324"/>
    <w:rsid w:val="002D74D3"/>
    <w:rsid w:val="002E2B90"/>
    <w:rsid w:val="002E616F"/>
    <w:rsid w:val="002F19CD"/>
    <w:rsid w:val="00303278"/>
    <w:rsid w:val="00310D53"/>
    <w:rsid w:val="003122A0"/>
    <w:rsid w:val="0031589B"/>
    <w:rsid w:val="00331BB7"/>
    <w:rsid w:val="00334338"/>
    <w:rsid w:val="00337BF1"/>
    <w:rsid w:val="00343BDF"/>
    <w:rsid w:val="00344C0E"/>
    <w:rsid w:val="00344DEF"/>
    <w:rsid w:val="003460A1"/>
    <w:rsid w:val="003525B2"/>
    <w:rsid w:val="003642FF"/>
    <w:rsid w:val="00372363"/>
    <w:rsid w:val="00376057"/>
    <w:rsid w:val="00384BDA"/>
    <w:rsid w:val="00391D70"/>
    <w:rsid w:val="003B0B2A"/>
    <w:rsid w:val="003B2950"/>
    <w:rsid w:val="003B591A"/>
    <w:rsid w:val="003D3F01"/>
    <w:rsid w:val="003D6F0E"/>
    <w:rsid w:val="003E3102"/>
    <w:rsid w:val="003E3279"/>
    <w:rsid w:val="003E5BDF"/>
    <w:rsid w:val="003F6482"/>
    <w:rsid w:val="00407E5E"/>
    <w:rsid w:val="0041444A"/>
    <w:rsid w:val="00415522"/>
    <w:rsid w:val="0041581D"/>
    <w:rsid w:val="00424A42"/>
    <w:rsid w:val="0042504E"/>
    <w:rsid w:val="00426B27"/>
    <w:rsid w:val="00435C6A"/>
    <w:rsid w:val="004373A4"/>
    <w:rsid w:val="00437465"/>
    <w:rsid w:val="00437D92"/>
    <w:rsid w:val="004525F9"/>
    <w:rsid w:val="00454550"/>
    <w:rsid w:val="00455DE1"/>
    <w:rsid w:val="00472197"/>
    <w:rsid w:val="00477C6F"/>
    <w:rsid w:val="00480BD3"/>
    <w:rsid w:val="00480FB4"/>
    <w:rsid w:val="00487BDB"/>
    <w:rsid w:val="00487C30"/>
    <w:rsid w:val="00491EB6"/>
    <w:rsid w:val="004933E1"/>
    <w:rsid w:val="004A047E"/>
    <w:rsid w:val="004A298A"/>
    <w:rsid w:val="004A5A64"/>
    <w:rsid w:val="004A5BD4"/>
    <w:rsid w:val="004B2C23"/>
    <w:rsid w:val="004C3F7B"/>
    <w:rsid w:val="004C7169"/>
    <w:rsid w:val="004E1E8B"/>
    <w:rsid w:val="004E5040"/>
    <w:rsid w:val="004F248E"/>
    <w:rsid w:val="004F32BB"/>
    <w:rsid w:val="004F3B4C"/>
    <w:rsid w:val="00502DAB"/>
    <w:rsid w:val="00507166"/>
    <w:rsid w:val="005166C3"/>
    <w:rsid w:val="005320BB"/>
    <w:rsid w:val="00536273"/>
    <w:rsid w:val="005415D0"/>
    <w:rsid w:val="00545902"/>
    <w:rsid w:val="00551C27"/>
    <w:rsid w:val="00560182"/>
    <w:rsid w:val="005651D6"/>
    <w:rsid w:val="005734B2"/>
    <w:rsid w:val="00581F78"/>
    <w:rsid w:val="00585091"/>
    <w:rsid w:val="00597A7F"/>
    <w:rsid w:val="00597BAC"/>
    <w:rsid w:val="005A0821"/>
    <w:rsid w:val="005A2A9B"/>
    <w:rsid w:val="005B2F02"/>
    <w:rsid w:val="005B76C8"/>
    <w:rsid w:val="005C2CE6"/>
    <w:rsid w:val="005C66D0"/>
    <w:rsid w:val="005D33B6"/>
    <w:rsid w:val="005D3469"/>
    <w:rsid w:val="005D3DD2"/>
    <w:rsid w:val="005D7267"/>
    <w:rsid w:val="005E0647"/>
    <w:rsid w:val="005E4057"/>
    <w:rsid w:val="005E6746"/>
    <w:rsid w:val="005F0F83"/>
    <w:rsid w:val="005F51C5"/>
    <w:rsid w:val="006008C5"/>
    <w:rsid w:val="006110CF"/>
    <w:rsid w:val="006178C2"/>
    <w:rsid w:val="006209D1"/>
    <w:rsid w:val="00630675"/>
    <w:rsid w:val="0063081B"/>
    <w:rsid w:val="00630C25"/>
    <w:rsid w:val="006337A2"/>
    <w:rsid w:val="0063769A"/>
    <w:rsid w:val="00641E37"/>
    <w:rsid w:val="00642933"/>
    <w:rsid w:val="00646322"/>
    <w:rsid w:val="00655998"/>
    <w:rsid w:val="00665D6F"/>
    <w:rsid w:val="00665D82"/>
    <w:rsid w:val="006813B2"/>
    <w:rsid w:val="00682141"/>
    <w:rsid w:val="006834D6"/>
    <w:rsid w:val="0068769A"/>
    <w:rsid w:val="00692775"/>
    <w:rsid w:val="006971DC"/>
    <w:rsid w:val="006A0B99"/>
    <w:rsid w:val="006A1AFA"/>
    <w:rsid w:val="006A3F1A"/>
    <w:rsid w:val="006A415A"/>
    <w:rsid w:val="006A612D"/>
    <w:rsid w:val="006B1341"/>
    <w:rsid w:val="006B3603"/>
    <w:rsid w:val="006B52BE"/>
    <w:rsid w:val="006C11B3"/>
    <w:rsid w:val="006C3E38"/>
    <w:rsid w:val="006C7857"/>
    <w:rsid w:val="006D165D"/>
    <w:rsid w:val="006D41DE"/>
    <w:rsid w:val="006E0394"/>
    <w:rsid w:val="006E0BD5"/>
    <w:rsid w:val="006E68F2"/>
    <w:rsid w:val="006F3A08"/>
    <w:rsid w:val="006F575B"/>
    <w:rsid w:val="00712D92"/>
    <w:rsid w:val="00712E6F"/>
    <w:rsid w:val="00714A24"/>
    <w:rsid w:val="00717ECE"/>
    <w:rsid w:val="00721BE8"/>
    <w:rsid w:val="00723E46"/>
    <w:rsid w:val="007315BC"/>
    <w:rsid w:val="00733E12"/>
    <w:rsid w:val="007458D1"/>
    <w:rsid w:val="00746101"/>
    <w:rsid w:val="0074722D"/>
    <w:rsid w:val="00747656"/>
    <w:rsid w:val="007705DF"/>
    <w:rsid w:val="00770799"/>
    <w:rsid w:val="0077227B"/>
    <w:rsid w:val="00780306"/>
    <w:rsid w:val="00780CC3"/>
    <w:rsid w:val="0078153D"/>
    <w:rsid w:val="0078492D"/>
    <w:rsid w:val="00791241"/>
    <w:rsid w:val="007B292D"/>
    <w:rsid w:val="007B3943"/>
    <w:rsid w:val="007B658A"/>
    <w:rsid w:val="007C6BE8"/>
    <w:rsid w:val="007D044A"/>
    <w:rsid w:val="007D1495"/>
    <w:rsid w:val="007D188B"/>
    <w:rsid w:val="007E54DE"/>
    <w:rsid w:val="007E6EE7"/>
    <w:rsid w:val="007F0C07"/>
    <w:rsid w:val="007F15F9"/>
    <w:rsid w:val="007F6D90"/>
    <w:rsid w:val="00801A13"/>
    <w:rsid w:val="00801C10"/>
    <w:rsid w:val="00802217"/>
    <w:rsid w:val="00802423"/>
    <w:rsid w:val="008129D4"/>
    <w:rsid w:val="00813CD5"/>
    <w:rsid w:val="008152E4"/>
    <w:rsid w:val="00815331"/>
    <w:rsid w:val="008154E4"/>
    <w:rsid w:val="0081581B"/>
    <w:rsid w:val="00815EAB"/>
    <w:rsid w:val="00825414"/>
    <w:rsid w:val="008254C9"/>
    <w:rsid w:val="0083168B"/>
    <w:rsid w:val="0083339D"/>
    <w:rsid w:val="0083455B"/>
    <w:rsid w:val="00840213"/>
    <w:rsid w:val="0084798F"/>
    <w:rsid w:val="00853486"/>
    <w:rsid w:val="00856B27"/>
    <w:rsid w:val="0086448B"/>
    <w:rsid w:val="00871217"/>
    <w:rsid w:val="00877960"/>
    <w:rsid w:val="00881216"/>
    <w:rsid w:val="008863E7"/>
    <w:rsid w:val="00893876"/>
    <w:rsid w:val="008A6751"/>
    <w:rsid w:val="008B3CFC"/>
    <w:rsid w:val="008B732D"/>
    <w:rsid w:val="008C06DF"/>
    <w:rsid w:val="008D070A"/>
    <w:rsid w:val="008D28B3"/>
    <w:rsid w:val="008D2F6C"/>
    <w:rsid w:val="008D5322"/>
    <w:rsid w:val="008E1E73"/>
    <w:rsid w:val="008E56CB"/>
    <w:rsid w:val="00903412"/>
    <w:rsid w:val="0090517D"/>
    <w:rsid w:val="0090604A"/>
    <w:rsid w:val="00906C24"/>
    <w:rsid w:val="00921AA5"/>
    <w:rsid w:val="0092606D"/>
    <w:rsid w:val="00926942"/>
    <w:rsid w:val="009336D9"/>
    <w:rsid w:val="009452E0"/>
    <w:rsid w:val="0095104E"/>
    <w:rsid w:val="00965152"/>
    <w:rsid w:val="00967786"/>
    <w:rsid w:val="00971A51"/>
    <w:rsid w:val="00972CF5"/>
    <w:rsid w:val="009909C9"/>
    <w:rsid w:val="00997135"/>
    <w:rsid w:val="00997763"/>
    <w:rsid w:val="009A0C7C"/>
    <w:rsid w:val="009A0F3F"/>
    <w:rsid w:val="009A46AD"/>
    <w:rsid w:val="009A70CC"/>
    <w:rsid w:val="009B4669"/>
    <w:rsid w:val="009B7ABF"/>
    <w:rsid w:val="009C098A"/>
    <w:rsid w:val="009C5588"/>
    <w:rsid w:val="009C5FBC"/>
    <w:rsid w:val="009C7E1C"/>
    <w:rsid w:val="009D6EFC"/>
    <w:rsid w:val="009E656F"/>
    <w:rsid w:val="009F20B3"/>
    <w:rsid w:val="009F5B39"/>
    <w:rsid w:val="009F5D4F"/>
    <w:rsid w:val="009F7B41"/>
    <w:rsid w:val="009F7DFA"/>
    <w:rsid w:val="00A10029"/>
    <w:rsid w:val="00A10C26"/>
    <w:rsid w:val="00A11DFA"/>
    <w:rsid w:val="00A12F46"/>
    <w:rsid w:val="00A1540E"/>
    <w:rsid w:val="00A22081"/>
    <w:rsid w:val="00A2224D"/>
    <w:rsid w:val="00A27405"/>
    <w:rsid w:val="00A27CED"/>
    <w:rsid w:val="00A30F69"/>
    <w:rsid w:val="00A31940"/>
    <w:rsid w:val="00A452C5"/>
    <w:rsid w:val="00A575AA"/>
    <w:rsid w:val="00A627CB"/>
    <w:rsid w:val="00A6456E"/>
    <w:rsid w:val="00A64C9F"/>
    <w:rsid w:val="00A66CB1"/>
    <w:rsid w:val="00A7706D"/>
    <w:rsid w:val="00A80046"/>
    <w:rsid w:val="00A8042F"/>
    <w:rsid w:val="00A853D6"/>
    <w:rsid w:val="00A86693"/>
    <w:rsid w:val="00A87980"/>
    <w:rsid w:val="00A92B25"/>
    <w:rsid w:val="00AA7468"/>
    <w:rsid w:val="00AB2946"/>
    <w:rsid w:val="00AB56D5"/>
    <w:rsid w:val="00AB6F62"/>
    <w:rsid w:val="00AC5FB9"/>
    <w:rsid w:val="00AD1D7C"/>
    <w:rsid w:val="00AD449A"/>
    <w:rsid w:val="00AE07A3"/>
    <w:rsid w:val="00AE0A19"/>
    <w:rsid w:val="00AE2C5C"/>
    <w:rsid w:val="00AE75A0"/>
    <w:rsid w:val="00AF45A6"/>
    <w:rsid w:val="00B06998"/>
    <w:rsid w:val="00B122A1"/>
    <w:rsid w:val="00B13FF2"/>
    <w:rsid w:val="00B14821"/>
    <w:rsid w:val="00B14D51"/>
    <w:rsid w:val="00B222EB"/>
    <w:rsid w:val="00B22942"/>
    <w:rsid w:val="00B25C56"/>
    <w:rsid w:val="00B26335"/>
    <w:rsid w:val="00B266FD"/>
    <w:rsid w:val="00B314F4"/>
    <w:rsid w:val="00B337F7"/>
    <w:rsid w:val="00B3799C"/>
    <w:rsid w:val="00B4428E"/>
    <w:rsid w:val="00B502C0"/>
    <w:rsid w:val="00B5443E"/>
    <w:rsid w:val="00B57787"/>
    <w:rsid w:val="00B64A6F"/>
    <w:rsid w:val="00B746D8"/>
    <w:rsid w:val="00B75CE7"/>
    <w:rsid w:val="00B764B0"/>
    <w:rsid w:val="00B8067B"/>
    <w:rsid w:val="00B8072A"/>
    <w:rsid w:val="00B81B80"/>
    <w:rsid w:val="00B82EF2"/>
    <w:rsid w:val="00B8791D"/>
    <w:rsid w:val="00B91265"/>
    <w:rsid w:val="00B9537D"/>
    <w:rsid w:val="00BA0B4D"/>
    <w:rsid w:val="00BA1FBA"/>
    <w:rsid w:val="00BA3373"/>
    <w:rsid w:val="00BA58D7"/>
    <w:rsid w:val="00BB0E0A"/>
    <w:rsid w:val="00BB41B4"/>
    <w:rsid w:val="00BC3460"/>
    <w:rsid w:val="00BC3C0A"/>
    <w:rsid w:val="00BC52AF"/>
    <w:rsid w:val="00BC6497"/>
    <w:rsid w:val="00BD102F"/>
    <w:rsid w:val="00BD5ABA"/>
    <w:rsid w:val="00BE054C"/>
    <w:rsid w:val="00BF7185"/>
    <w:rsid w:val="00C0295C"/>
    <w:rsid w:val="00C103E2"/>
    <w:rsid w:val="00C3059B"/>
    <w:rsid w:val="00C35C37"/>
    <w:rsid w:val="00C4007C"/>
    <w:rsid w:val="00C42999"/>
    <w:rsid w:val="00C43435"/>
    <w:rsid w:val="00C46D35"/>
    <w:rsid w:val="00C474CB"/>
    <w:rsid w:val="00C500DF"/>
    <w:rsid w:val="00C51108"/>
    <w:rsid w:val="00C54251"/>
    <w:rsid w:val="00C56CAB"/>
    <w:rsid w:val="00C64AF0"/>
    <w:rsid w:val="00C65A8E"/>
    <w:rsid w:val="00C740FA"/>
    <w:rsid w:val="00C76648"/>
    <w:rsid w:val="00C76DEC"/>
    <w:rsid w:val="00C84176"/>
    <w:rsid w:val="00C878DA"/>
    <w:rsid w:val="00C912EF"/>
    <w:rsid w:val="00CA4F46"/>
    <w:rsid w:val="00CA7241"/>
    <w:rsid w:val="00CB2B1A"/>
    <w:rsid w:val="00CC1D1F"/>
    <w:rsid w:val="00CC2C58"/>
    <w:rsid w:val="00CC643F"/>
    <w:rsid w:val="00CD146D"/>
    <w:rsid w:val="00CD2C35"/>
    <w:rsid w:val="00CE55AF"/>
    <w:rsid w:val="00D01AF1"/>
    <w:rsid w:val="00D01F6C"/>
    <w:rsid w:val="00D05093"/>
    <w:rsid w:val="00D052DE"/>
    <w:rsid w:val="00D061F7"/>
    <w:rsid w:val="00D0690F"/>
    <w:rsid w:val="00D14282"/>
    <w:rsid w:val="00D15F43"/>
    <w:rsid w:val="00D172E0"/>
    <w:rsid w:val="00D45C45"/>
    <w:rsid w:val="00D514A7"/>
    <w:rsid w:val="00D52ED9"/>
    <w:rsid w:val="00D54A97"/>
    <w:rsid w:val="00D5584F"/>
    <w:rsid w:val="00D55B86"/>
    <w:rsid w:val="00D56A6B"/>
    <w:rsid w:val="00D576B7"/>
    <w:rsid w:val="00D64911"/>
    <w:rsid w:val="00D70240"/>
    <w:rsid w:val="00D748D2"/>
    <w:rsid w:val="00D84578"/>
    <w:rsid w:val="00D9418D"/>
    <w:rsid w:val="00D96EA5"/>
    <w:rsid w:val="00DA23F5"/>
    <w:rsid w:val="00DB0865"/>
    <w:rsid w:val="00DB15BD"/>
    <w:rsid w:val="00DB53A7"/>
    <w:rsid w:val="00DB6BEC"/>
    <w:rsid w:val="00DC107B"/>
    <w:rsid w:val="00DD0BAB"/>
    <w:rsid w:val="00DE7FC8"/>
    <w:rsid w:val="00DF0E56"/>
    <w:rsid w:val="00E0228C"/>
    <w:rsid w:val="00E151C1"/>
    <w:rsid w:val="00E16B4B"/>
    <w:rsid w:val="00E204EE"/>
    <w:rsid w:val="00E24301"/>
    <w:rsid w:val="00E24C17"/>
    <w:rsid w:val="00E25851"/>
    <w:rsid w:val="00E2603C"/>
    <w:rsid w:val="00E26231"/>
    <w:rsid w:val="00E26588"/>
    <w:rsid w:val="00E267B0"/>
    <w:rsid w:val="00E26F2E"/>
    <w:rsid w:val="00E42D6A"/>
    <w:rsid w:val="00E4414A"/>
    <w:rsid w:val="00E45742"/>
    <w:rsid w:val="00E46210"/>
    <w:rsid w:val="00E50A59"/>
    <w:rsid w:val="00E57C40"/>
    <w:rsid w:val="00E9225A"/>
    <w:rsid w:val="00E97232"/>
    <w:rsid w:val="00EA29A8"/>
    <w:rsid w:val="00EA7506"/>
    <w:rsid w:val="00EB67B8"/>
    <w:rsid w:val="00EC1089"/>
    <w:rsid w:val="00EC7876"/>
    <w:rsid w:val="00ED45D0"/>
    <w:rsid w:val="00EE2249"/>
    <w:rsid w:val="00EE4404"/>
    <w:rsid w:val="00EE6431"/>
    <w:rsid w:val="00EF19B4"/>
    <w:rsid w:val="00F066D1"/>
    <w:rsid w:val="00F11B08"/>
    <w:rsid w:val="00F11FE6"/>
    <w:rsid w:val="00F13593"/>
    <w:rsid w:val="00F241DC"/>
    <w:rsid w:val="00F32611"/>
    <w:rsid w:val="00F35071"/>
    <w:rsid w:val="00F45D98"/>
    <w:rsid w:val="00F51B5B"/>
    <w:rsid w:val="00F63EF9"/>
    <w:rsid w:val="00F65EA8"/>
    <w:rsid w:val="00F70BEE"/>
    <w:rsid w:val="00F77921"/>
    <w:rsid w:val="00F8220B"/>
    <w:rsid w:val="00F87538"/>
    <w:rsid w:val="00F90182"/>
    <w:rsid w:val="00F933E1"/>
    <w:rsid w:val="00FA119B"/>
    <w:rsid w:val="00FB0532"/>
    <w:rsid w:val="00FB1821"/>
    <w:rsid w:val="00FB7015"/>
    <w:rsid w:val="00FB72AA"/>
    <w:rsid w:val="00FB7DC6"/>
    <w:rsid w:val="00FC3588"/>
    <w:rsid w:val="00FD6C6D"/>
    <w:rsid w:val="00FE0B9D"/>
    <w:rsid w:val="00FE159F"/>
    <w:rsid w:val="00FE1E92"/>
    <w:rsid w:val="39E46542"/>
    <w:rsid w:val="6CB0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CB230"/>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unhideWhenUsed="1" w:qFormat="1"/>
    <w:lsdException w:name="heading 8"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unhideWhenUsed="1" w:qFormat="1"/>
    <w:lsdException w:name="Body Text Indent 2" w:semiHidden="1" w:unhideWhenUsed="1" w:qFormat="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pPr>
    <w:rPr>
      <w:rFonts w:ascii="CG Times" w:hAnsi="CG Times"/>
      <w:snapToGrid w:val="0"/>
      <w:sz w:val="24"/>
      <w:lang w:eastAsia="en-US"/>
    </w:rPr>
  </w:style>
  <w:style w:type="paragraph" w:styleId="1">
    <w:name w:val="heading 1"/>
    <w:basedOn w:val="a"/>
    <w:next w:val="a"/>
    <w:qFormat/>
    <w:pPr>
      <w:keepNext/>
      <w:spacing w:before="240" w:after="120"/>
      <w:outlineLvl w:val="0"/>
    </w:pPr>
    <w:rPr>
      <w:rFonts w:ascii="Arial" w:hAnsi="Arial"/>
      <w:b/>
      <w:kern w:val="28"/>
      <w:sz w:val="28"/>
    </w:rPr>
  </w:style>
  <w:style w:type="paragraph" w:styleId="2">
    <w:name w:val="heading 2"/>
    <w:basedOn w:val="a"/>
    <w:next w:val="a"/>
    <w:qFormat/>
    <w:pPr>
      <w:keepNext/>
      <w:outlineLvl w:val="1"/>
    </w:pPr>
    <w:rPr>
      <w:b/>
      <w:u w:val="single"/>
    </w:rPr>
  </w:style>
  <w:style w:type="paragraph" w:styleId="4">
    <w:name w:val="heading 4"/>
    <w:basedOn w:val="a"/>
    <w:next w:val="a"/>
    <w:qFormat/>
    <w:pPr>
      <w:keepNext/>
      <w:widowControl/>
      <w:tabs>
        <w:tab w:val="left" w:pos="2880"/>
        <w:tab w:val="left" w:pos="3150"/>
        <w:tab w:val="left" w:pos="3420"/>
        <w:tab w:val="left" w:pos="5400"/>
        <w:tab w:val="left" w:pos="5580"/>
      </w:tabs>
      <w:spacing w:line="240" w:lineRule="atLeast"/>
      <w:jc w:val="both"/>
      <w:outlineLvl w:val="3"/>
    </w:pPr>
    <w:rPr>
      <w:b/>
      <w:bCs/>
      <w:color w:val="000000"/>
      <w:spacing w:val="-3"/>
      <w:szCs w:val="24"/>
    </w:rPr>
  </w:style>
  <w:style w:type="paragraph" w:styleId="7">
    <w:name w:val="heading 7"/>
    <w:basedOn w:val="a"/>
    <w:next w:val="a"/>
    <w:link w:val="70"/>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Pr>
      <w:sz w:val="20"/>
    </w:rPr>
  </w:style>
  <w:style w:type="paragraph" w:styleId="3">
    <w:name w:val="Body Text 3"/>
    <w:basedOn w:val="a"/>
    <w:link w:val="30"/>
    <w:unhideWhenUsed/>
    <w:qFormat/>
    <w:pPr>
      <w:spacing w:after="120"/>
    </w:pPr>
    <w:rPr>
      <w:sz w:val="16"/>
      <w:szCs w:val="16"/>
    </w:rPr>
  </w:style>
  <w:style w:type="paragraph" w:styleId="a5">
    <w:name w:val="Body Text"/>
    <w:basedOn w:val="a"/>
    <w:qFormat/>
    <w:pPr>
      <w:tabs>
        <w:tab w:val="left" w:pos="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pPr>
    <w:rPr>
      <w:sz w:val="22"/>
    </w:rPr>
  </w:style>
  <w:style w:type="paragraph" w:styleId="a6">
    <w:name w:val="Body Text Indent"/>
    <w:basedOn w:val="a"/>
    <w:qFormat/>
    <w:pPr>
      <w:widowControl/>
      <w:overflowPunct w:val="0"/>
      <w:autoSpaceDE w:val="0"/>
      <w:autoSpaceDN w:val="0"/>
      <w:adjustRightInd w:val="0"/>
      <w:ind w:left="1620" w:hanging="180"/>
      <w:jc w:val="both"/>
    </w:pPr>
    <w:rPr>
      <w:rFonts w:ascii="Times New Roman" w:hAnsi="Times New Roman"/>
      <w:snapToGrid/>
    </w:rPr>
  </w:style>
  <w:style w:type="paragraph" w:styleId="20">
    <w:name w:val="Body Text Indent 2"/>
    <w:basedOn w:val="a"/>
    <w:link w:val="21"/>
    <w:semiHidden/>
    <w:unhideWhenUsed/>
    <w:qFormat/>
    <w:pPr>
      <w:spacing w:after="120" w:line="480" w:lineRule="auto"/>
      <w:ind w:left="360"/>
    </w:pPr>
  </w:style>
  <w:style w:type="paragraph" w:styleId="a7">
    <w:name w:val="endnote text"/>
    <w:basedOn w:val="a"/>
    <w:link w:val="a8"/>
    <w:semiHidden/>
    <w:qFormat/>
    <w:pPr>
      <w:widowControl/>
      <w:overflowPunct w:val="0"/>
      <w:autoSpaceDE w:val="0"/>
      <w:autoSpaceDN w:val="0"/>
      <w:adjustRightInd w:val="0"/>
      <w:textAlignment w:val="baseline"/>
    </w:pPr>
    <w:rPr>
      <w:rFonts w:ascii="Courier New" w:hAnsi="Courier New"/>
      <w:snapToGrid/>
      <w:szCs w:val="24"/>
    </w:rPr>
  </w:style>
  <w:style w:type="paragraph" w:styleId="a9">
    <w:name w:val="Balloon Text"/>
    <w:basedOn w:val="a"/>
    <w:link w:val="aa"/>
    <w:qFormat/>
    <w:rPr>
      <w:rFonts w:ascii="Tahoma" w:hAnsi="Tahoma" w:cs="Tahoma"/>
      <w:sz w:val="16"/>
      <w:szCs w:val="16"/>
    </w:rPr>
  </w:style>
  <w:style w:type="paragraph" w:styleId="ab">
    <w:name w:val="footer"/>
    <w:basedOn w:val="a"/>
    <w:link w:val="ac"/>
    <w:qFormat/>
    <w:pPr>
      <w:tabs>
        <w:tab w:val="center" w:pos="4153"/>
        <w:tab w:val="right" w:pos="8306"/>
      </w:tabs>
    </w:pPr>
  </w:style>
  <w:style w:type="paragraph" w:styleId="ad">
    <w:name w:val="header"/>
    <w:basedOn w:val="a"/>
    <w:link w:val="ae"/>
    <w:uiPriority w:val="99"/>
    <w:qFormat/>
    <w:pPr>
      <w:tabs>
        <w:tab w:val="center" w:pos="4153"/>
        <w:tab w:val="right" w:pos="8306"/>
      </w:tabs>
    </w:pPr>
  </w:style>
  <w:style w:type="paragraph" w:styleId="22">
    <w:name w:val="Body Text 2"/>
    <w:basedOn w:val="a"/>
    <w:qFormat/>
    <w:pPr>
      <w:spacing w:after="120" w:line="480" w:lineRule="auto"/>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lang w:eastAsia="zh-CN"/>
    </w:rPr>
  </w:style>
  <w:style w:type="paragraph" w:styleId="af">
    <w:name w:val="annotation subject"/>
    <w:basedOn w:val="a3"/>
    <w:next w:val="a3"/>
    <w:link w:val="af0"/>
    <w:qFormat/>
    <w:rPr>
      <w:b/>
      <w:bCs/>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qFormat/>
  </w:style>
  <w:style w:type="character" w:styleId="af3">
    <w:name w:val="Hyperlink"/>
    <w:basedOn w:val="a0"/>
    <w:uiPriority w:val="99"/>
    <w:unhideWhenUsed/>
    <w:qFormat/>
    <w:rPr>
      <w:color w:val="0000FF" w:themeColor="hyperlink"/>
      <w:u w:val="single"/>
    </w:rPr>
  </w:style>
  <w:style w:type="character" w:styleId="af4">
    <w:name w:val="annotation reference"/>
    <w:basedOn w:val="a0"/>
    <w:qFormat/>
    <w:rPr>
      <w:sz w:val="16"/>
      <w:szCs w:val="16"/>
    </w:rPr>
  </w:style>
  <w:style w:type="character" w:customStyle="1" w:styleId="a4">
    <w:name w:val="批注文字 字符"/>
    <w:basedOn w:val="a0"/>
    <w:link w:val="a3"/>
    <w:qFormat/>
    <w:rPr>
      <w:rFonts w:ascii="CG Times" w:hAnsi="CG Times"/>
      <w:snapToGrid w:val="0"/>
      <w:lang w:eastAsia="en-US"/>
    </w:rPr>
  </w:style>
  <w:style w:type="character" w:customStyle="1" w:styleId="af0">
    <w:name w:val="批注主题 字符"/>
    <w:basedOn w:val="a4"/>
    <w:link w:val="af"/>
    <w:qFormat/>
    <w:rPr>
      <w:rFonts w:ascii="CG Times" w:hAnsi="CG Times"/>
      <w:b/>
      <w:bCs/>
      <w:snapToGrid w:val="0"/>
      <w:lang w:eastAsia="en-US"/>
    </w:rPr>
  </w:style>
  <w:style w:type="character" w:customStyle="1" w:styleId="BalloonTextChar">
    <w:name w:val="Balloon Text Char"/>
    <w:basedOn w:val="a0"/>
    <w:qFormat/>
    <w:rPr>
      <w:rFonts w:ascii="Tahoma" w:hAnsi="Tahoma" w:cs="Tahoma"/>
      <w:snapToGrid w:val="0"/>
      <w:sz w:val="16"/>
      <w:szCs w:val="16"/>
      <w:lang w:eastAsia="en-US"/>
    </w:rPr>
  </w:style>
  <w:style w:type="character" w:customStyle="1" w:styleId="HeaderChar">
    <w:name w:val="Header Char"/>
    <w:uiPriority w:val="99"/>
    <w:qFormat/>
    <w:rPr>
      <w:rFonts w:ascii="CG Times" w:hAnsi="CG Times"/>
      <w:snapToGrid w:val="0"/>
      <w:sz w:val="24"/>
      <w:lang w:eastAsia="en-US"/>
    </w:rPr>
  </w:style>
  <w:style w:type="paragraph" w:styleId="af5">
    <w:name w:val="List Paragraph"/>
    <w:basedOn w:val="a"/>
    <w:uiPriority w:val="34"/>
    <w:qFormat/>
    <w:pPr>
      <w:ind w:left="720"/>
      <w:contextualSpacing/>
    </w:pPr>
  </w:style>
  <w:style w:type="table" w:customStyle="1" w:styleId="PlainTable21">
    <w:name w:val="Plain Table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8">
    <w:name w:val="尾注文本 字符"/>
    <w:basedOn w:val="a0"/>
    <w:link w:val="a7"/>
    <w:semiHidden/>
    <w:rPr>
      <w:rFonts w:ascii="Courier New" w:hAnsi="Courier New"/>
      <w:sz w:val="24"/>
      <w:szCs w:val="24"/>
      <w:lang w:eastAsia="en-US"/>
    </w:rPr>
  </w:style>
  <w:style w:type="character" w:customStyle="1" w:styleId="70">
    <w:name w:val="标题 7 字符"/>
    <w:basedOn w:val="a0"/>
    <w:link w:val="7"/>
    <w:rPr>
      <w:rFonts w:asciiTheme="majorHAnsi" w:eastAsiaTheme="majorEastAsia" w:hAnsiTheme="majorHAnsi" w:cstheme="majorBidi"/>
      <w:i/>
      <w:iCs/>
      <w:snapToGrid w:val="0"/>
      <w:color w:val="244061" w:themeColor="accent1" w:themeShade="80"/>
      <w:sz w:val="24"/>
      <w:lang w:eastAsia="en-US"/>
    </w:rPr>
  </w:style>
  <w:style w:type="character" w:customStyle="1" w:styleId="80">
    <w:name w:val="标题 8 字符"/>
    <w:basedOn w:val="a0"/>
    <w:link w:val="8"/>
    <w:rPr>
      <w:rFonts w:asciiTheme="majorHAnsi" w:eastAsiaTheme="majorEastAsia" w:hAnsiTheme="majorHAnsi" w:cstheme="majorBidi"/>
      <w:snapToGrid w:val="0"/>
      <w:color w:val="262626" w:themeColor="text1" w:themeTint="D9"/>
      <w:sz w:val="21"/>
      <w:szCs w:val="21"/>
      <w:lang w:eastAsia="en-US"/>
    </w:rPr>
  </w:style>
  <w:style w:type="character" w:customStyle="1" w:styleId="21">
    <w:name w:val="正文文本缩进 2 字符"/>
    <w:basedOn w:val="a0"/>
    <w:link w:val="20"/>
    <w:semiHidden/>
    <w:rPr>
      <w:rFonts w:ascii="CG Times" w:hAnsi="CG Times"/>
      <w:snapToGrid w:val="0"/>
      <w:sz w:val="24"/>
      <w:lang w:eastAsia="en-US"/>
    </w:rPr>
  </w:style>
  <w:style w:type="character" w:customStyle="1" w:styleId="30">
    <w:name w:val="正文文本 3 字符"/>
    <w:basedOn w:val="a0"/>
    <w:link w:val="3"/>
    <w:rPr>
      <w:rFonts w:ascii="CG Times" w:hAnsi="CG Times"/>
      <w:snapToGrid w:val="0"/>
      <w:sz w:val="16"/>
      <w:szCs w:val="16"/>
      <w:lang w:eastAsia="en-US"/>
    </w:rPr>
  </w:style>
  <w:style w:type="character" w:customStyle="1" w:styleId="ac">
    <w:name w:val="页脚 字符"/>
    <w:basedOn w:val="a0"/>
    <w:link w:val="ab"/>
    <w:rPr>
      <w:rFonts w:ascii="CG Times" w:hAnsi="CG Times"/>
      <w:snapToGrid w:val="0"/>
      <w:sz w:val="24"/>
      <w:lang w:eastAsia="en-US"/>
    </w:rPr>
  </w:style>
  <w:style w:type="character" w:customStyle="1" w:styleId="HTML0">
    <w:name w:val="HTML 预设格式 字符"/>
    <w:basedOn w:val="a0"/>
    <w:link w:val="HTML"/>
    <w:uiPriority w:val="99"/>
    <w:semiHidden/>
    <w:qFormat/>
    <w:rPr>
      <w:rFonts w:ascii="Courier New" w:eastAsia="Times New Roman" w:hAnsi="Courier New" w:cs="Courier New"/>
    </w:rPr>
  </w:style>
  <w:style w:type="table" w:customStyle="1" w:styleId="TableGridLight1">
    <w:name w:val="Table Grid Light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6">
    <w:name w:val="No Spacing"/>
    <w:uiPriority w:val="1"/>
    <w:qFormat/>
    <w:pPr>
      <w:spacing w:after="160" w:line="259" w:lineRule="auto"/>
    </w:pPr>
    <w:rPr>
      <w:rFonts w:ascii="Calibri" w:eastAsia="PMingLiU" w:hAnsi="Calibri"/>
      <w:sz w:val="22"/>
      <w:szCs w:val="22"/>
      <w:lang w:eastAsia="en-US"/>
    </w:rPr>
  </w:style>
  <w:style w:type="character" w:customStyle="1" w:styleId="aa">
    <w:name w:val="批注框文本 字符"/>
    <w:basedOn w:val="a0"/>
    <w:link w:val="a9"/>
    <w:rPr>
      <w:rFonts w:ascii="CG Times" w:eastAsia="CG Times" w:hAnsi="CG Times" w:cs="CG Times" w:hint="default"/>
      <w:snapToGrid/>
      <w:sz w:val="18"/>
      <w:szCs w:val="18"/>
      <w:lang w:eastAsia="en-US"/>
    </w:rPr>
  </w:style>
  <w:style w:type="character" w:customStyle="1" w:styleId="ae">
    <w:name w:val="页眉 字符"/>
    <w:basedOn w:val="a0"/>
    <w:link w:val="ad"/>
    <w:rPr>
      <w:rFonts w:ascii="CG Times" w:eastAsia="CG Times" w:hAnsi="CG Times" w:cs="CG Times" w:hint="default"/>
      <w:snapToGrid/>
      <w:sz w:val="24"/>
      <w:lang w:eastAsia="en-US"/>
    </w:rPr>
  </w:style>
  <w:style w:type="paragraph" w:styleId="af7">
    <w:name w:val="Revision"/>
    <w:hidden/>
    <w:uiPriority w:val="99"/>
    <w:unhideWhenUsed/>
    <w:rsid w:val="008D2F6C"/>
    <w:rPr>
      <w:rFonts w:ascii="CG Times" w:hAnsi="CG Times"/>
      <w:snapToGrid w:val="0"/>
      <w:sz w:val="24"/>
      <w:lang w:eastAsia="en-US"/>
    </w:rPr>
  </w:style>
  <w:style w:type="character" w:styleId="af8">
    <w:name w:val="Unresolved Mention"/>
    <w:basedOn w:val="a0"/>
    <w:uiPriority w:val="99"/>
    <w:semiHidden/>
    <w:unhideWhenUsed/>
    <w:rsid w:val="008D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xxxx.com/terms"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one.witchard\Application%20Data\Microsoft\Templates\Events%20Delphi%20Merg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8E00D4E84604F976E21728666034C" ma:contentTypeVersion="0" ma:contentTypeDescription="Create a new document." ma:contentTypeScope="" ma:versionID="3a00d7a40c3fcc900a74563c98fdf8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E7466F0-9994-4DAE-BCC8-5AF90ECB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183BD5-08A4-49A8-9FE9-48B1278AB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22A5F7-4C62-4368-9B63-74CC34D13DE6}">
  <ds:schemaRefs>
    <ds:schemaRef ds:uri="http://schemas.microsoft.com/sharepoint/v3/contenttype/forms"/>
  </ds:schemaRefs>
</ds:datastoreItem>
</file>

<file path=customXml/itemProps4.xml><?xml version="1.0" encoding="utf-8"?>
<ds:datastoreItem xmlns:ds="http://schemas.openxmlformats.org/officeDocument/2006/customXml" ds:itemID="{5A546D79-7E26-42E2-8B23-D76639E43DC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Events Delphi Merge Document Template.dot</Template>
  <TotalTime>29</TotalTime>
  <Pages>8</Pages>
  <Words>1942</Words>
  <Characters>2643</Characters>
  <Application>Microsoft Office Word</Application>
  <DocSecurity>0</DocSecurity>
  <Lines>94</Lines>
  <Paragraphs>91</Paragraphs>
  <ScaleCrop>false</ScaleCrop>
  <Company>Grand Hyatt Hong Kong</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a Human Resources Director working for a multi-national company and have been asked to arrange a conference in Hong Ko</dc:title>
  <dc:creator>simone.witchard</dc:creator>
  <cp:lastModifiedBy>Andrew Liu</cp:lastModifiedBy>
  <cp:revision>5</cp:revision>
  <cp:lastPrinted>2020-07-24T03:33:00Z</cp:lastPrinted>
  <dcterms:created xsi:type="dcterms:W3CDTF">2020-07-24T03:29:00Z</dcterms:created>
  <dcterms:modified xsi:type="dcterms:W3CDTF">2024-04-30T03:31:00Z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0x0101000CC8E00D4E84604F976E21728666034C</vt:lpwstr>
  </property>
  <property fmtid="{D5CDD505-2E9C-101B-9397-08002B2CF9AE}" pid="3" name="KSOProductBuildVer">
    <vt:lpwstr>2052-11.3.0.9228</vt:lpwstr>
  </property>
</Properties>
</file>